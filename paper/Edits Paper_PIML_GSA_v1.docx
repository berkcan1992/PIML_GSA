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52F8D" w14:textId="77777777" w:rsidR="00B707A3" w:rsidRDefault="00B707A3" w:rsidP="00B707A3">
      <w:r>
        <w:t>\title{Information fusion and machine learning for sensitivity analysis using physics knowledge and experimental data}</w:t>
      </w:r>
    </w:p>
    <w:p w14:paraId="089DE707" w14:textId="77777777" w:rsidR="00B707A3" w:rsidRDefault="00B707A3" w:rsidP="00B707A3"/>
    <w:p w14:paraId="2CB4B0DD" w14:textId="77777777" w:rsidR="00B707A3" w:rsidRDefault="00B707A3" w:rsidP="00B707A3">
      <w:r>
        <w:t>%% Group authors per affiliation:</w:t>
      </w:r>
    </w:p>
    <w:p w14:paraId="2AF1E667" w14:textId="77777777" w:rsidR="00B707A3" w:rsidRDefault="00B707A3" w:rsidP="00B707A3"/>
    <w:p w14:paraId="1D20C846" w14:textId="77777777" w:rsidR="00B707A3" w:rsidRDefault="00B707A3" w:rsidP="00B707A3">
      <w:r>
        <w:t>\author{Berkcan Kapusuzoglu, Sankaran Mahadevan\</w:t>
      </w:r>
      <w:proofErr w:type="spellStart"/>
      <w:r>
        <w:t>corref</w:t>
      </w:r>
      <w:proofErr w:type="spellEnd"/>
      <w:r>
        <w:t>{</w:t>
      </w:r>
      <w:proofErr w:type="spellStart"/>
      <w:r>
        <w:t>corauthor</w:t>
      </w:r>
      <w:proofErr w:type="spellEnd"/>
      <w:r>
        <w:t>}}</w:t>
      </w:r>
    </w:p>
    <w:p w14:paraId="0DAFEA84" w14:textId="77777777" w:rsidR="00B707A3" w:rsidRDefault="00B707A3" w:rsidP="00B707A3">
      <w:r>
        <w:t>\address{Department of Civil and Environmental Engineering, Vanderbilt University, TN 37235}</w:t>
      </w:r>
    </w:p>
    <w:p w14:paraId="30C48F90" w14:textId="77777777" w:rsidR="00B707A3" w:rsidRDefault="00B707A3" w:rsidP="00B707A3">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7FC45755" w14:textId="77777777" w:rsidR="00B707A3" w:rsidRDefault="00B707A3" w:rsidP="00B707A3"/>
    <w:p w14:paraId="2A5757C8" w14:textId="77777777" w:rsidR="00B707A3" w:rsidRDefault="00B707A3" w:rsidP="00B707A3">
      <w:r>
        <w:t>\date{\today}</w:t>
      </w:r>
    </w:p>
    <w:p w14:paraId="0E2CED89" w14:textId="77777777" w:rsidR="00B707A3" w:rsidRDefault="00B707A3" w:rsidP="00B707A3"/>
    <w:p w14:paraId="6CA1548B" w14:textId="77777777" w:rsidR="00B707A3" w:rsidRDefault="00B707A3" w:rsidP="00B707A3">
      <w:r>
        <w:t>\begin{frontmatter}</w:t>
      </w:r>
    </w:p>
    <w:p w14:paraId="0435460C" w14:textId="77777777" w:rsidR="00B707A3" w:rsidRDefault="00B707A3" w:rsidP="00B707A3"/>
    <w:p w14:paraId="0ACCDD0E" w14:textId="77777777" w:rsidR="00B707A3" w:rsidRDefault="00B707A3" w:rsidP="00B707A3">
      <w:r>
        <w:t>\begin{abstract}</w:t>
      </w:r>
    </w:p>
    <w:p w14:paraId="70491961" w14:textId="190699D7" w:rsidR="00B707A3" w:rsidRDefault="00B707A3" w:rsidP="00B707A3">
      <w:r>
        <w:t xml:space="preserve">Sensitivity analysis is often performed using computational models of the physical phenomena; such models could be physics-based or data-driven, and the sensitivity estimate is affected by the accuracy and uncertainty of the physics model. If the physics-based computational model is expensive, an inexpensive surrogate model is built and used to compute the </w:t>
      </w:r>
      <w:proofErr w:type="spellStart"/>
      <w:r>
        <w:t>Sobol</w:t>
      </w:r>
      <w:proofErr w:type="spellEnd"/>
      <w:r>
        <w:t xml:space="preserve">’ indices in variance-based </w:t>
      </w:r>
      <w:r w:rsidR="00225677">
        <w:t xml:space="preserve">global </w:t>
      </w:r>
      <w:r>
        <w:t>sensitivity analysis (GSA)</w:t>
      </w:r>
      <w:r w:rsidR="00225677">
        <w:t>,</w:t>
      </w:r>
      <w:r>
        <w:t xml:space="preserve">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also included in the </w:t>
      </w:r>
      <w:proofErr w:type="spellStart"/>
      <w:r>
        <w:t>Sobol</w:t>
      </w:r>
      <w:proofErr w:type="spellEnd"/>
      <w:r>
        <w:t xml:space="preserve">’ indices computation. The DNN-based models, since they have many degrees of freedom in terms of model parameters, are found to result in smaller bounds </w:t>
      </w:r>
      <w:r w:rsidR="00FE18B1">
        <w:t xml:space="preserve">on the sensitivity estimates </w:t>
      </w:r>
      <w:r>
        <w:t xml:space="preserve">when compared to </w:t>
      </w:r>
      <w:r w:rsidR="00FE18B1">
        <w:t xml:space="preserve">the </w:t>
      </w:r>
      <w:r>
        <w:t>GP-based models. The proposed methods are illustrated for an additive manufacturing example.</w:t>
      </w:r>
    </w:p>
    <w:p w14:paraId="3F5FA064" w14:textId="77777777" w:rsidR="00B707A3" w:rsidRDefault="00B707A3" w:rsidP="00B707A3"/>
    <w:p w14:paraId="57662F9C" w14:textId="77777777" w:rsidR="00B707A3" w:rsidRDefault="00B707A3" w:rsidP="00B707A3">
      <w:r>
        <w:t>\end{abstract}</w:t>
      </w:r>
    </w:p>
    <w:p w14:paraId="063D6591" w14:textId="77777777" w:rsidR="00B707A3" w:rsidRDefault="00B707A3" w:rsidP="00B707A3"/>
    <w:p w14:paraId="7C6E22BF" w14:textId="77777777" w:rsidR="00B707A3" w:rsidRDefault="00B707A3" w:rsidP="00B707A3">
      <w:r>
        <w:t>% \</w:t>
      </w:r>
      <w:proofErr w:type="spellStart"/>
      <w:r>
        <w:t>vspace</w:t>
      </w:r>
      <w:proofErr w:type="spellEnd"/>
      <w:r>
        <w:t>{.3cm}</w:t>
      </w:r>
    </w:p>
    <w:p w14:paraId="2837E6A2" w14:textId="77777777" w:rsidR="00B707A3" w:rsidRDefault="00B707A3" w:rsidP="00B707A3"/>
    <w:p w14:paraId="0397A867" w14:textId="77777777" w:rsidR="00B707A3" w:rsidRDefault="00B707A3" w:rsidP="00B707A3">
      <w:r>
        <w:t>\begin{keyword}</w:t>
      </w:r>
    </w:p>
    <w:p w14:paraId="6C2418D5" w14:textId="2D488467" w:rsidR="00B707A3" w:rsidRDefault="00B707A3" w:rsidP="00B707A3">
      <w:r>
        <w:t>Global sensitivity analysis\</w:t>
      </w:r>
      <w:proofErr w:type="spellStart"/>
      <w:r>
        <w:t>sep</w:t>
      </w:r>
      <w:proofErr w:type="spellEnd"/>
      <w:r>
        <w:t xml:space="preserve"> </w:t>
      </w:r>
      <w:proofErr w:type="spellStart"/>
      <w:r>
        <w:t>Sobol</w:t>
      </w:r>
      <w:proofErr w:type="spellEnd"/>
      <w:r>
        <w:t xml:space="preserve"> index</w:t>
      </w:r>
      <w:r w:rsidR="007E3DEF">
        <w:t>\</w:t>
      </w:r>
      <w:proofErr w:type="spellStart"/>
      <w:r w:rsidR="007E3DEF">
        <w:t>sep</w:t>
      </w:r>
      <w:proofErr w:type="spellEnd"/>
      <w:r w:rsidR="007E3DEF">
        <w:t xml:space="preserve"> Deep learning\</w:t>
      </w:r>
      <w:proofErr w:type="spellStart"/>
      <w:r w:rsidR="007E3DEF">
        <w:t>sep</w:t>
      </w:r>
      <w:proofErr w:type="spellEnd"/>
      <w:r w:rsidR="007E3DEF">
        <w:t xml:space="preserve"> Physics-informed machine learning</w:t>
      </w:r>
      <w:r>
        <w:t>\</w:t>
      </w:r>
      <w:proofErr w:type="spellStart"/>
      <w:r>
        <w:t>sep</w:t>
      </w:r>
      <w:proofErr w:type="spellEnd"/>
      <w:r>
        <w:t xml:space="preserve"> Additive manufacturing\</w:t>
      </w:r>
      <w:proofErr w:type="spellStart"/>
      <w:r>
        <w:t>sep</w:t>
      </w:r>
      <w:proofErr w:type="spellEnd"/>
      <w:r>
        <w:t xml:space="preserve"> Fused filament fabrication</w:t>
      </w:r>
      <w:r w:rsidR="007E3DEF" w:rsidDel="007E3DEF">
        <w:t xml:space="preserve"> </w:t>
      </w:r>
    </w:p>
    <w:p w14:paraId="3FD9A408" w14:textId="77777777" w:rsidR="00B707A3" w:rsidRDefault="00B707A3" w:rsidP="00B707A3">
      <w:r>
        <w:t>\end{keyword}</w:t>
      </w:r>
    </w:p>
    <w:p w14:paraId="1B769C1A" w14:textId="77777777" w:rsidR="00B707A3" w:rsidRDefault="00B707A3" w:rsidP="00B707A3"/>
    <w:p w14:paraId="304F5914" w14:textId="77777777" w:rsidR="00B707A3" w:rsidRDefault="00B707A3" w:rsidP="00B707A3">
      <w:r>
        <w:t>\end{frontmatter}</w:t>
      </w:r>
    </w:p>
    <w:p w14:paraId="6F19209D" w14:textId="77777777" w:rsidR="00B707A3" w:rsidRDefault="00B707A3" w:rsidP="00B707A3"/>
    <w:p w14:paraId="32052AC3" w14:textId="77777777" w:rsidR="00B707A3" w:rsidRDefault="00B707A3" w:rsidP="00B707A3">
      <w:r>
        <w:t>\</w:t>
      </w:r>
      <w:proofErr w:type="spellStart"/>
      <w:r>
        <w:t>linenumbers</w:t>
      </w:r>
      <w:proofErr w:type="spellEnd"/>
    </w:p>
    <w:p w14:paraId="0B463AE8" w14:textId="77777777" w:rsidR="00B707A3" w:rsidRDefault="00B707A3" w:rsidP="00B707A3"/>
    <w:p w14:paraId="204E9560" w14:textId="77777777" w:rsidR="00B707A3" w:rsidRDefault="00B707A3" w:rsidP="00B707A3">
      <w:r>
        <w:t>% Introduction</w:t>
      </w:r>
    </w:p>
    <w:p w14:paraId="01C5351B" w14:textId="77777777" w:rsidR="00B707A3" w:rsidRDefault="00B707A3" w:rsidP="00B707A3">
      <w:r>
        <w:t>\section{Introduction}\label{</w:t>
      </w:r>
      <w:proofErr w:type="spellStart"/>
      <w:r>
        <w:t>sec:Intro</w:t>
      </w:r>
      <w:proofErr w:type="spellEnd"/>
      <w:r>
        <w:t>}</w:t>
      </w:r>
    </w:p>
    <w:p w14:paraId="05930D40" w14:textId="60BA4C58" w:rsidR="00B707A3" w:rsidRDefault="007F2702" w:rsidP="00B707A3">
      <w:r>
        <w:t>Computational models</w:t>
      </w:r>
      <w:r w:rsidR="00B707A3">
        <w:t xml:space="preserve"> are often </w:t>
      </w:r>
      <w:r>
        <w:t>used</w:t>
      </w:r>
      <w:r w:rsidR="00B707A3">
        <w:t xml:space="preserve"> to predict the response of </w:t>
      </w:r>
      <w:r>
        <w:t>an engineering</w:t>
      </w:r>
      <w:r w:rsidR="00B707A3">
        <w:t xml:space="preserve"> system since conducting experiments to directly measure the true response is often not feasible. </w:t>
      </w:r>
      <w:r>
        <w:t>However, t</w:t>
      </w:r>
      <w:r w:rsidR="00B707A3">
        <w:t xml:space="preserve">he computational model is usually an incomplete representation of the complex physical </w:t>
      </w:r>
      <w:r w:rsidR="00C63701">
        <w:t>system</w:t>
      </w:r>
      <w:r w:rsidR="00B707A3">
        <w:t xml:space="preserve">. In this case, the system response </w:t>
      </w:r>
      <w:r w:rsidR="00C63701">
        <w:t xml:space="preserve">prediction </w:t>
      </w:r>
      <w:r w:rsidR="00B707A3">
        <w:t>is affected by the model uncertainty. The various sources of uncertainty are classified as (a) epistemic uncertainty due to lack of knowledge, and (b) aleatory uncertainty due to the inherent variability in the system</w:t>
      </w:r>
      <w:r w:rsidR="00C63701">
        <w:t xml:space="preserve"> or the external inputs</w:t>
      </w:r>
      <w:r w:rsidR="00B707A3">
        <w:t xml:space="preserve">. Global sensitivity analysis (GSA)~\cite{saltelli2008global} </w:t>
      </w:r>
      <w:r w:rsidR="00396FE8">
        <w:t xml:space="preserve">aims to </w:t>
      </w:r>
      <w:r w:rsidR="00B707A3">
        <w:t xml:space="preserve">provide a quantitative assessment of the relative </w:t>
      </w:r>
      <w:r w:rsidR="007716C3">
        <w:t xml:space="preserve">contribution </w:t>
      </w:r>
      <w:r w:rsidR="00B707A3">
        <w:t>of each uncertainty source to the uncertainty in the model response~\cite{saltelli1999quantitative,mara2012variance,borgonovo2016sensitivity}.</w:t>
      </w:r>
      <w:r w:rsidR="00A6752F">
        <w:t xml:space="preserve"> </w:t>
      </w:r>
    </w:p>
    <w:p w14:paraId="75700BD1" w14:textId="77777777" w:rsidR="00B707A3" w:rsidRDefault="00B707A3" w:rsidP="00B707A3"/>
    <w:p w14:paraId="4C930C05" w14:textId="427C01F7" w:rsidR="009B0162" w:rsidRDefault="007716C3" w:rsidP="00B707A3">
      <w:r>
        <w:t xml:space="preserve">Much of the GSA literature has focused on variability in the inputs and their effects on output variability; the extension of GSA to include epistemic uncertainty sources (data, model) is </w:t>
      </w:r>
      <w:commentRangeStart w:id="0"/>
      <w:r>
        <w:t>recent and sparse</w:t>
      </w:r>
      <w:commentRangeEnd w:id="0"/>
      <w:r w:rsidR="00EA1D1C">
        <w:rPr>
          <w:rStyle w:val="CommentReference"/>
        </w:rPr>
        <w:commentReference w:id="0"/>
      </w:r>
      <w:r>
        <w:t>.</w:t>
      </w:r>
      <w:r w:rsidR="00EA1D1C">
        <w:t xml:space="preserve"> </w:t>
      </w:r>
      <w:r w:rsidR="00B707A3">
        <w:t xml:space="preserve">Model outputs can have uncertainty even for a fixed input when there exists model uncertainty. When the model is computationally expensive, </w:t>
      </w:r>
      <w:r w:rsidR="00396FE8">
        <w:t>it is often replaced</w:t>
      </w:r>
      <w:r w:rsidR="00B707A3">
        <w:t xml:space="preserve"> with a surrogate model to facilitate the estimation of </w:t>
      </w:r>
      <w:proofErr w:type="spellStart"/>
      <w:r w:rsidR="00B707A3">
        <w:t>Sobol</w:t>
      </w:r>
      <w:proofErr w:type="spellEnd"/>
      <w:r w:rsidR="00B707A3">
        <w:t xml:space="preserve"> indices</w:t>
      </w:r>
      <w:r w:rsidR="00EA1D1C">
        <w:t>, since such computation requires many input-output samples from the model; the surrogate model introduces additional uncertainty</w:t>
      </w:r>
      <w:r w:rsidR="00B707A3">
        <w:t xml:space="preserve">. Several </w:t>
      </w:r>
      <w:r w:rsidR="00A00E41">
        <w:t xml:space="preserve">types of </w:t>
      </w:r>
      <w:r w:rsidR="00B707A3">
        <w:t>surrogate models are used in the literature</w:t>
      </w:r>
      <w:r w:rsidR="00A00E41">
        <w:t>, e.g.,</w:t>
      </w:r>
      <w:r w:rsidR="00B707A3">
        <w:t xml:space="preserve"> polynomial chaos, Gaussian process regression, neural networks, etc</w:t>
      </w:r>
      <w:r w:rsidR="00A00E41">
        <w:t>.,</w:t>
      </w:r>
      <w:r w:rsidR="00B707A3">
        <w:t xml:space="preserve"> to train a parametric relationship between the inputs and </w:t>
      </w:r>
      <w:r w:rsidR="009B1B2B">
        <w:t xml:space="preserve">the </w:t>
      </w:r>
      <w:r w:rsidR="00B707A3">
        <w:t xml:space="preserve">outputs. The quality and quantity of the training data affect the accuracy of these surrogate models, which directly affects the uncertainty in the model </w:t>
      </w:r>
      <w:r w:rsidR="009B1B2B">
        <w:t>output</w:t>
      </w:r>
      <w:r w:rsidR="00B707A3">
        <w:t xml:space="preserve">~\cite{le2014bayesian,oakley2004probabilistic,marrel2009calculations}. Thus, it is important to </w:t>
      </w:r>
      <w:r w:rsidR="00390860">
        <w:t xml:space="preserve">also </w:t>
      </w:r>
      <w:r w:rsidR="00B707A3">
        <w:t xml:space="preserve">quantify the </w:t>
      </w:r>
      <w:r w:rsidR="009B1B2B">
        <w:t xml:space="preserve">contribution </w:t>
      </w:r>
      <w:r w:rsidR="00390860">
        <w:t xml:space="preserve">of surrogate model uncertainty </w:t>
      </w:r>
      <w:r w:rsidR="009B1B2B">
        <w:t>to the output uncertainty</w:t>
      </w:r>
      <w:r w:rsidR="00B707A3">
        <w:t xml:space="preserve">. </w:t>
      </w:r>
      <w:r w:rsidR="0078680F">
        <w:t xml:space="preserve">In La </w:t>
      </w:r>
      <w:proofErr w:type="spellStart"/>
      <w:r w:rsidR="0078680F">
        <w:t>Gratiet</w:t>
      </w:r>
      <w:proofErr w:type="spellEnd"/>
      <w:r w:rsidR="0078680F">
        <w:t xml:space="preserve"> et al</w:t>
      </w:r>
      <w:r w:rsidR="0078680F" w:rsidRPr="008F41BD">
        <w:rPr>
          <w:rPrChange w:id="1" w:author="Mahadevan, Sankaran" w:date="2020-06-16T09:55:00Z">
            <w:rPr>
              <w:highlight w:val="yellow"/>
            </w:rPr>
          </w:rPrChange>
        </w:rPr>
        <w:t>~\cite{</w:t>
      </w:r>
      <w:r w:rsidR="008F41BD" w:rsidRPr="00623193">
        <w:t xml:space="preserve"> le2014bayesian</w:t>
      </w:r>
      <w:r w:rsidR="0078680F" w:rsidRPr="008F41BD">
        <w:rPr>
          <w:rPrChange w:id="2" w:author="Mahadevan, Sankaran" w:date="2020-06-16T09:55:00Z">
            <w:rPr>
              <w:highlight w:val="yellow"/>
            </w:rPr>
          </w:rPrChange>
        </w:rPr>
        <w:t>}</w:t>
      </w:r>
      <w:r w:rsidR="0078680F">
        <w:t xml:space="preserve">, the Gaussian process (GP) surrogate model uncertainty is </w:t>
      </w:r>
      <w:r w:rsidR="0078680F">
        <w:lastRenderedPageBreak/>
        <w:t xml:space="preserve">included in the </w:t>
      </w:r>
      <w:proofErr w:type="spellStart"/>
      <w:r w:rsidR="0078680F">
        <w:t>Sobol</w:t>
      </w:r>
      <w:proofErr w:type="spellEnd"/>
      <w:r w:rsidR="0078680F">
        <w:t xml:space="preserve"> index estimates with a Monte Carlo procedure using multiple realizations of the GP model prediction, which helps to construct prediction intervals for the </w:t>
      </w:r>
      <w:proofErr w:type="spellStart"/>
      <w:r w:rsidR="0078680F">
        <w:t>Sobol</w:t>
      </w:r>
      <w:proofErr w:type="spellEnd"/>
      <w:r w:rsidR="0078680F">
        <w:t xml:space="preserve"> index estimates.</w:t>
      </w:r>
      <w:r w:rsidR="00420AA6">
        <w:t xml:space="preserve"> </w:t>
      </w:r>
      <w:commentRangeStart w:id="3"/>
      <w:r w:rsidR="00420AA6">
        <w:t>In high dimensional problems, the use of surrogate model-based GSA may be an issue~\cite{le2014bayesian,hu2019probability}.</w:t>
      </w:r>
      <w:commentRangeEnd w:id="3"/>
      <w:r w:rsidR="00420AA6">
        <w:rPr>
          <w:rStyle w:val="CommentReference"/>
        </w:rPr>
        <w:commentReference w:id="3"/>
      </w:r>
    </w:p>
    <w:p w14:paraId="60CBE4FC" w14:textId="54729396" w:rsidR="00867AC3" w:rsidRDefault="00867AC3" w:rsidP="00B707A3">
      <w:r>
        <w:t xml:space="preserve">Expanding GSA to consider both aleatory and epistemic uncertainty is </w:t>
      </w:r>
      <w:r w:rsidR="001F7796">
        <w:t xml:space="preserve">beneficial in supporting resource allocation decisions; if the </w:t>
      </w:r>
      <w:r w:rsidR="00987C0A">
        <w:t xml:space="preserve">contribution of epistemic uncertainty is </w:t>
      </w:r>
      <w:r w:rsidR="005D26AF">
        <w:t xml:space="preserve">found to be </w:t>
      </w:r>
      <w:r w:rsidR="00987C0A">
        <w:t xml:space="preserve">significant, then it may be valuable to collect more data or refine the physics model to reduce the </w:t>
      </w:r>
      <w:r w:rsidR="007D3DD1">
        <w:t xml:space="preserve">epistemic uncertainty and thus its contribution to the output uncertainty. Several </w:t>
      </w:r>
      <w:r w:rsidR="00CF74AF">
        <w:t xml:space="preserve">GSA </w:t>
      </w:r>
      <w:r w:rsidR="007D3DD1">
        <w:t xml:space="preserve">studies have </w:t>
      </w:r>
      <w:r w:rsidR="00FD2F67">
        <w:t>developed</w:t>
      </w:r>
      <w:r w:rsidR="007D3DD1">
        <w:t xml:space="preserve"> auxiliary variable-based approaches to include </w:t>
      </w:r>
      <w:r w:rsidR="00FD2F67">
        <w:t>both</w:t>
      </w:r>
      <w:r w:rsidR="007D3DD1">
        <w:t xml:space="preserve"> aleatory and epistemic uncertainty sources at a single level</w:t>
      </w:r>
      <w:r w:rsidR="00C330B2">
        <w:t xml:space="preserve"> instead of using nested simulations, thus achieving both computational efficiency and direct ranking of the different sources of uncertainty. </w:t>
      </w:r>
      <w:r w:rsidR="00307F68">
        <w:t xml:space="preserve">The auxiliary variable is used to transform one-to-many mapping to one-to-one mapping, thus facilitating the computation of </w:t>
      </w:r>
      <w:proofErr w:type="spellStart"/>
      <w:r w:rsidR="00307F68">
        <w:t>Sobol</w:t>
      </w:r>
      <w:proofErr w:type="spellEnd"/>
      <w:r w:rsidR="00307F68">
        <w:t xml:space="preserve"> indices for both aleatory and epistemic sources</w:t>
      </w:r>
      <w:r w:rsidR="00E920D7">
        <w:t>~\cite{</w:t>
      </w:r>
      <w:proofErr w:type="spellStart"/>
      <w:r w:rsidR="0095739B">
        <w:t>Shankar_</w:t>
      </w:r>
      <w:r w:rsidR="00E920D7">
        <w:t>RESS</w:t>
      </w:r>
      <w:proofErr w:type="spellEnd"/>
      <w:r w:rsidR="00E920D7">
        <w:t>}</w:t>
      </w:r>
      <w:r w:rsidR="001D1D05">
        <w:t xml:space="preserve">. </w:t>
      </w:r>
      <w:r w:rsidR="002168E8">
        <w:t>T</w:t>
      </w:r>
      <w:r w:rsidR="00D726E0">
        <w:t xml:space="preserve">his idea </w:t>
      </w:r>
      <w:r w:rsidR="002168E8">
        <w:t>is expanded in~\cite{</w:t>
      </w:r>
      <w:proofErr w:type="spellStart"/>
      <w:r w:rsidR="002168E8">
        <w:t>Li_IJF</w:t>
      </w:r>
      <w:proofErr w:type="spellEnd"/>
      <w:r w:rsidR="002168E8">
        <w:t xml:space="preserve">} </w:t>
      </w:r>
      <w:r w:rsidR="00D726E0">
        <w:t xml:space="preserve">to include several epistemic sources, such as </w:t>
      </w:r>
      <w:r w:rsidR="001D46AF">
        <w:t>input statistical uncertainty, surrogate model error, physics model discrepancy, an</w:t>
      </w:r>
      <w:r w:rsidR="002168E8">
        <w:t>d numerical solution error, and to systems with time series inputs and outputs.</w:t>
      </w:r>
    </w:p>
    <w:p w14:paraId="57D03336" w14:textId="00A688B8" w:rsidR="00F54326" w:rsidRDefault="006C0D28" w:rsidP="00F54326">
      <w:r>
        <w:t>Three scenarios of model and data availability can be considered for GSA</w:t>
      </w:r>
      <w:r w:rsidR="00C85BDF">
        <w:t xml:space="preserve">: (1) </w:t>
      </w:r>
      <w:r w:rsidR="0052152E">
        <w:t>use of</w:t>
      </w:r>
      <w:r w:rsidR="00C85BDF">
        <w:t xml:space="preserve"> a physics-based computational model, (2) use of available input-output </w:t>
      </w:r>
      <w:r w:rsidR="000332EE">
        <w:t>data</w:t>
      </w:r>
      <w:r w:rsidR="00C85BDF">
        <w:t xml:space="preserve">, either from </w:t>
      </w:r>
      <w:r w:rsidR="0052152E">
        <w:t xml:space="preserve">experiments or previous simulations, or (3) use of both physics model and available </w:t>
      </w:r>
      <w:r w:rsidR="00CF74AF">
        <w:t xml:space="preserve">input-output </w:t>
      </w:r>
      <w:r w:rsidR="0052152E">
        <w:t xml:space="preserve">data. </w:t>
      </w:r>
      <w:commentRangeStart w:id="4"/>
      <w:r w:rsidR="00F54326" w:rsidRPr="00F54326">
        <w:rPr>
          <w:rPrChange w:id="5" w:author="Mahadevan, Sankaran" w:date="2020-06-16T09:48:00Z">
            <w:rPr>
              <w:highlight w:val="yellow"/>
            </w:rPr>
          </w:rPrChange>
        </w:rPr>
        <w:t xml:space="preserve">A straightforward </w:t>
      </w:r>
      <w:r w:rsidR="00164E00">
        <w:t xml:space="preserve">model-based </w:t>
      </w:r>
      <w:r w:rsidR="00BB7649">
        <w:t>approach</w:t>
      </w:r>
      <w:r w:rsidR="00F54326" w:rsidRPr="00F54326">
        <w:rPr>
          <w:rPrChange w:id="6" w:author="Mahadevan, Sankaran" w:date="2020-06-16T09:48:00Z">
            <w:rPr>
              <w:highlight w:val="yellow"/>
            </w:rPr>
          </w:rPrChange>
        </w:rPr>
        <w:t xml:space="preserve"> to estimate </w:t>
      </w:r>
      <w:proofErr w:type="spellStart"/>
      <w:r w:rsidR="00F54326" w:rsidRPr="00F54326">
        <w:rPr>
          <w:rPrChange w:id="7" w:author="Mahadevan, Sankaran" w:date="2020-06-16T09:48:00Z">
            <w:rPr>
              <w:highlight w:val="yellow"/>
            </w:rPr>
          </w:rPrChange>
        </w:rPr>
        <w:t>Sobol</w:t>
      </w:r>
      <w:proofErr w:type="spellEnd"/>
      <w:r w:rsidR="00F54326" w:rsidRPr="00F54326">
        <w:rPr>
          <w:rPrChange w:id="8" w:author="Mahadevan, Sankaran" w:date="2020-06-16T09:48:00Z">
            <w:rPr>
              <w:highlight w:val="yellow"/>
            </w:rPr>
          </w:rPrChange>
        </w:rPr>
        <w:t xml:space="preserve"> indices is to use a double-loop Monte Carlo (MC) simulation</w:t>
      </w:r>
      <w:r w:rsidR="00BB7649">
        <w:t xml:space="preserve"> </w:t>
      </w:r>
      <w:r w:rsidR="00BB7649" w:rsidRPr="00D42DE7">
        <w:t>~\cite{sobol2001global}</w:t>
      </w:r>
      <w:r w:rsidR="00F54326" w:rsidRPr="00F54326">
        <w:rPr>
          <w:rPrChange w:id="9" w:author="Mahadevan, Sankaran" w:date="2020-06-16T09:48:00Z">
            <w:rPr>
              <w:highlight w:val="yellow"/>
            </w:rPr>
          </w:rPrChange>
        </w:rPr>
        <w:t>.</w:t>
      </w:r>
      <w:commentRangeEnd w:id="4"/>
      <w:r w:rsidR="00164E00">
        <w:rPr>
          <w:rStyle w:val="CommentReference"/>
        </w:rPr>
        <w:commentReference w:id="4"/>
      </w:r>
    </w:p>
    <w:p w14:paraId="66825144" w14:textId="448CA6AD" w:rsidR="00B707A3" w:rsidRDefault="00A60E3E" w:rsidP="00B707A3">
      <w:r>
        <w:t xml:space="preserve">In some problems, </w:t>
      </w:r>
      <w:r w:rsidR="000332EE">
        <w:t xml:space="preserve">input-output </w:t>
      </w:r>
      <w:r>
        <w:t xml:space="preserve">data may be </w:t>
      </w:r>
      <w:r w:rsidR="000332EE">
        <w:t>already</w:t>
      </w:r>
      <w:r>
        <w:t xml:space="preserve"> available instead of having to simulate a physics model expressly for the purpose of GSA. </w:t>
      </w:r>
      <w:r w:rsidR="000332EE">
        <w:t>Such</w:t>
      </w:r>
      <w:r>
        <w:t xml:space="preserve"> data may be available from experiments,</w:t>
      </w:r>
      <w:r w:rsidR="00540B03">
        <w:t xml:space="preserve"> from </w:t>
      </w:r>
      <w:r>
        <w:t xml:space="preserve">real-world observations, </w:t>
      </w:r>
      <w:r w:rsidR="00DE0712">
        <w:t xml:space="preserve">from </w:t>
      </w:r>
      <w:r w:rsidR="00540B03">
        <w:t>Markov Chain Monte Carlo (</w:t>
      </w:r>
      <w:r w:rsidR="00DE0712">
        <w:t>MCMC</w:t>
      </w:r>
      <w:r w:rsidR="00540B03">
        <w:t>)</w:t>
      </w:r>
      <w:r w:rsidR="00DE0712">
        <w:t xml:space="preserve"> sampling during Bayesian model calibration, </w:t>
      </w:r>
      <w:r w:rsidR="00B860D4">
        <w:t xml:space="preserve">from MC sampling for reliability analysis, </w:t>
      </w:r>
      <w:r w:rsidR="00DE0712">
        <w:t xml:space="preserve">etc. In such cases, </w:t>
      </w:r>
      <w:r w:rsidR="00B707A3">
        <w:t xml:space="preserve">data-driven methods </w:t>
      </w:r>
      <w:r w:rsidR="00DE0712">
        <w:t xml:space="preserve">have been </w:t>
      </w:r>
      <w:r w:rsidR="00B707A3">
        <w:t xml:space="preserve">proposed </w:t>
      </w:r>
      <w:r w:rsidR="00DE0712">
        <w:t>to directly compute</w:t>
      </w:r>
      <w:r w:rsidR="00B707A3">
        <w:t xml:space="preserve"> the </w:t>
      </w:r>
      <w:proofErr w:type="spellStart"/>
      <w:r w:rsidR="00B707A3">
        <w:t>Sobol</w:t>
      </w:r>
      <w:proofErr w:type="spellEnd"/>
      <w:r w:rsidR="00B707A3">
        <w:t xml:space="preserve"> indices based on available input-output </w:t>
      </w:r>
      <w:r w:rsidR="00DE0712">
        <w:t xml:space="preserve">samples instead of </w:t>
      </w:r>
      <w:r w:rsidR="00061F09">
        <w:t xml:space="preserve">simulation runs of the physics model. </w:t>
      </w:r>
      <w:commentRangeStart w:id="10"/>
      <w:r w:rsidR="00B707A3">
        <w:t>~\cite{hu2019probability,decarlo2018efficient}.</w:t>
      </w:r>
      <w:commentRangeEnd w:id="10"/>
      <w:r w:rsidR="00BD5441">
        <w:rPr>
          <w:rStyle w:val="CommentReference"/>
        </w:rPr>
        <w:commentReference w:id="10"/>
      </w:r>
    </w:p>
    <w:p w14:paraId="44E7F9F6" w14:textId="740C2E88" w:rsidR="004910A3" w:rsidRDefault="004910A3" w:rsidP="004910A3">
      <w:commentRangeStart w:id="11"/>
      <w:r w:rsidRPr="0061451E">
        <w:rPr>
          <w:highlight w:val="yellow"/>
          <w:rPrChange w:id="12" w:author="Mahadevan, Sankaran" w:date="2020-06-16T10:12:00Z">
            <w:rPr/>
          </w:rPrChange>
        </w:rPr>
        <w:t xml:space="preserve">In a similar manner, Monte Carlo (MC) dropout can be used to estimate the deep neural network (DNN) model uncertainty and propagate that uncertainty into the GSA results. Gal and </w:t>
      </w:r>
      <w:proofErr w:type="spellStart"/>
      <w:r w:rsidRPr="0061451E">
        <w:rPr>
          <w:highlight w:val="yellow"/>
          <w:rPrChange w:id="13" w:author="Mahadevan, Sankaran" w:date="2020-06-16T10:12:00Z">
            <w:rPr/>
          </w:rPrChange>
        </w:rPr>
        <w:t>Ghahramani</w:t>
      </w:r>
      <w:proofErr w:type="spellEnd"/>
      <w:r w:rsidRPr="0061451E">
        <w:rPr>
          <w:highlight w:val="yellow"/>
          <w:rPrChange w:id="14" w:author="Mahadevan, Sankaran" w:date="2020-06-16T10:12:00Z">
            <w:rPr/>
          </w:rPrChange>
        </w:rPr>
        <w:t xml:space="preserve">~\cite{gal2016dropout} showed that MC dropout is equivalent to performing approximate variational inference, </w:t>
      </w:r>
      <w:commentRangeStart w:id="15"/>
      <w:r w:rsidRPr="0061451E">
        <w:rPr>
          <w:highlight w:val="yellow"/>
          <w:rPrChange w:id="16" w:author="Mahadevan, Sankaran" w:date="2020-06-16T10:12:00Z">
            <w:rPr/>
          </w:rPrChange>
        </w:rPr>
        <w:t>which infers the posterior by performing dropout not only while training a model but also at test time</w:t>
      </w:r>
      <w:commentRangeEnd w:id="15"/>
      <w:r w:rsidRPr="0061451E">
        <w:rPr>
          <w:rStyle w:val="CommentReference"/>
          <w:highlight w:val="yellow"/>
          <w:rPrChange w:id="17" w:author="Mahadevan, Sankaran" w:date="2020-06-16T10:12:00Z">
            <w:rPr>
              <w:rStyle w:val="CommentReference"/>
            </w:rPr>
          </w:rPrChange>
        </w:rPr>
        <w:commentReference w:id="15"/>
      </w:r>
      <w:r w:rsidRPr="0061451E">
        <w:rPr>
          <w:highlight w:val="yellow"/>
          <w:rPrChange w:id="18" w:author="Mahadevan, Sankaran" w:date="2020-06-16T10:12:00Z">
            <w:rPr/>
          </w:rPrChange>
        </w:rPr>
        <w:t>.</w:t>
      </w:r>
      <w:del w:id="19" w:author="Berkcan Kapusuzoglu" w:date="2020-06-17T12:56:00Z">
        <w:r w:rsidRPr="0061451E" w:rsidDel="003166F0">
          <w:rPr>
            <w:highlight w:val="yellow"/>
            <w:rPrChange w:id="20" w:author="Mahadevan, Sankaran" w:date="2020-06-16T10:12:00Z">
              <w:rPr/>
            </w:rPrChange>
          </w:rPr>
          <w:delText xml:space="preserve"> </w:delText>
        </w:r>
        <w:commentRangeStart w:id="21"/>
        <w:r w:rsidRPr="0061451E" w:rsidDel="003166F0">
          <w:rPr>
            <w:highlight w:val="yellow"/>
            <w:rPrChange w:id="22" w:author="Mahadevan, Sankaran" w:date="2020-06-16T10:12:00Z">
              <w:rPr/>
            </w:rPrChange>
          </w:rPr>
          <w:delText>The optimization of Bayesian neural networks with the MC dropout is equivalent to using dropout as regularization on neural networks</w:delText>
        </w:r>
      </w:del>
      <w:r w:rsidRPr="0061451E">
        <w:rPr>
          <w:highlight w:val="yellow"/>
          <w:rPrChange w:id="23" w:author="Mahadevan, Sankaran" w:date="2020-06-16T10:12:00Z">
            <w:rPr/>
          </w:rPrChange>
        </w:rPr>
        <w:t xml:space="preserve">. </w:t>
      </w:r>
      <w:commentRangeEnd w:id="21"/>
      <w:r w:rsidRPr="0061451E">
        <w:rPr>
          <w:rStyle w:val="CommentReference"/>
          <w:highlight w:val="yellow"/>
          <w:rPrChange w:id="24" w:author="Mahadevan, Sankaran" w:date="2020-06-16T10:12:00Z">
            <w:rPr>
              <w:rStyle w:val="CommentReference"/>
            </w:rPr>
          </w:rPrChange>
        </w:rPr>
        <w:commentReference w:id="21"/>
      </w:r>
      <w:r w:rsidRPr="0061451E">
        <w:rPr>
          <w:highlight w:val="yellow"/>
          <w:rPrChange w:id="25" w:author="Mahadevan, Sankaran" w:date="2020-06-16T10:12:00Z">
            <w:rPr/>
          </w:rPrChange>
        </w:rPr>
        <w:t>The simplicity of the MC dropout strategy provides an efficient way of Bayesian inference to quantify the model prediction uncertainty with variety of neural networks, such as feedforward neural networks, convolutional neural networks, and recurrent neural networks.</w:t>
      </w:r>
      <w:commentRangeEnd w:id="11"/>
      <w:r w:rsidR="00E04BD4">
        <w:rPr>
          <w:rStyle w:val="CommentReference"/>
        </w:rPr>
        <w:commentReference w:id="11"/>
      </w:r>
    </w:p>
    <w:p w14:paraId="30749477" w14:textId="6269824D" w:rsidR="00B707A3" w:rsidDel="00692E0F" w:rsidRDefault="004227F6" w:rsidP="00B707A3">
      <w:pPr>
        <w:rPr>
          <w:del w:id="26" w:author="Berkcan Kapusuzoglu" w:date="2020-06-17T08:56:00Z"/>
        </w:rPr>
      </w:pPr>
      <w:r>
        <w:t>The third scenario is of interest in this paper, where both a physics</w:t>
      </w:r>
      <w:r w:rsidR="00F8300C">
        <w:t>-based</w:t>
      </w:r>
      <w:r>
        <w:t xml:space="preserve"> model and some experimental or real-world data are available. </w:t>
      </w:r>
      <w:r w:rsidR="009F12F1">
        <w:t>One option, if adequate data is available, is to simply build a regression or machine learning (ML) model</w:t>
      </w:r>
      <w:r w:rsidR="000E348A">
        <w:t xml:space="preserve"> based on </w:t>
      </w:r>
      <w:r w:rsidR="00FE1493">
        <w:t>the observation data</w:t>
      </w:r>
      <w:r w:rsidR="009F12F1">
        <w:t xml:space="preserve">, and use this model to perform GSA. </w:t>
      </w:r>
      <w:r w:rsidR="00AA730B">
        <w:t>Multiple</w:t>
      </w:r>
      <w:r w:rsidR="00DE7543">
        <w:t xml:space="preserve"> </w:t>
      </w:r>
      <w:r w:rsidR="00AA730B">
        <w:t xml:space="preserve">recent </w:t>
      </w:r>
      <w:r w:rsidR="00DE7543">
        <w:t>studies have pursue</w:t>
      </w:r>
      <w:r w:rsidR="00AA730B">
        <w:t>d</w:t>
      </w:r>
      <w:r w:rsidR="00DE7543">
        <w:t xml:space="preserve"> data-driven machine learning (ML) models </w:t>
      </w:r>
      <w:r w:rsidR="00AA730B">
        <w:t xml:space="preserve">in situations </w:t>
      </w:r>
      <w:r w:rsidR="00FE1493">
        <w:t>where</w:t>
      </w:r>
      <w:r w:rsidR="00AA730B">
        <w:t xml:space="preserve"> abundant</w:t>
      </w:r>
      <w:r w:rsidR="00DE7543">
        <w:t xml:space="preserve"> experimental data or real-world observations </w:t>
      </w:r>
      <w:r w:rsidR="00FE1493">
        <w:t xml:space="preserve">are </w:t>
      </w:r>
      <w:r w:rsidR="00AA730B">
        <w:t>available due to advance</w:t>
      </w:r>
      <w:r w:rsidR="00F8300C">
        <w:t>s in</w:t>
      </w:r>
      <w:r w:rsidR="00AA730B">
        <w:t xml:space="preserve"> modern sensing techniques</w:t>
      </w:r>
      <w:r w:rsidR="00DE7543">
        <w:t xml:space="preserve">. </w:t>
      </w:r>
      <w:r w:rsidR="00555843">
        <w:t xml:space="preserve">Generally, the construction of data-driven ML models does not require in-depth knowledge of the complex physics inherent in the physical process. ML models can learn complex systems using </w:t>
      </w:r>
      <w:r w:rsidR="00555843">
        <w:lastRenderedPageBreak/>
        <w:t xml:space="preserve">available observations, but the accuracy of these models depends on the quality and quantity of the data. If the available data is limited, then the </w:t>
      </w:r>
      <w:r w:rsidR="00B3676C">
        <w:t>complexity</w:t>
      </w:r>
      <w:r w:rsidR="00555843">
        <w:t xml:space="preserve"> of the process cannot be captured. Further, since </w:t>
      </w:r>
      <w:r w:rsidR="00345DD2">
        <w:t>purely data-driven ML model</w:t>
      </w:r>
      <w:r w:rsidR="00555843">
        <w:t xml:space="preserve">s do not </w:t>
      </w:r>
      <w:r w:rsidR="00B3676C">
        <w:t xml:space="preserve">explicitly </w:t>
      </w:r>
      <w:r w:rsidR="00555843">
        <w:t xml:space="preserve">consider physical laws, they can produce physically inconsistent </w:t>
      </w:r>
      <w:proofErr w:type="spellStart"/>
      <w:r w:rsidR="00555843">
        <w:t>results.</w:t>
      </w:r>
    </w:p>
    <w:p w14:paraId="4D88294E" w14:textId="10C9903B" w:rsidR="00345DD2" w:rsidRDefault="008F551D">
      <w:del w:id="27" w:author="Berkcan Kapusuzoglu" w:date="2020-06-17T08:55:00Z">
        <w:r w:rsidDel="00692E0F">
          <w:delText xml:space="preserve"> </w:delText>
        </w:r>
      </w:del>
      <w:r>
        <w:t>In</w:t>
      </w:r>
      <w:proofErr w:type="spellEnd"/>
      <w:r>
        <w:t xml:space="preserve"> such cases, incorporating physics knowledge </w:t>
      </w:r>
      <w:r w:rsidR="00345DD2">
        <w:t>with</w:t>
      </w:r>
      <w:r>
        <w:t>in ML models</w:t>
      </w:r>
      <w:r w:rsidR="00B707A3">
        <w:t xml:space="preserve"> </w:t>
      </w:r>
      <w:r w:rsidR="00785AA1">
        <w:t xml:space="preserve">may </w:t>
      </w:r>
      <w:r w:rsidR="00B707A3">
        <w:t xml:space="preserve">improve the accuracy and efficiency of GSA computations. The combined use of physics-based and ML models </w:t>
      </w:r>
      <w:r w:rsidR="00AB30FD">
        <w:t xml:space="preserve">has been shown to </w:t>
      </w:r>
      <w:r w:rsidR="00B707A3">
        <w:t xml:space="preserve">achieve more accurate and physically consistent predictions by leveraging the advantages of each method~\cite{karpatne2017physics}. </w:t>
      </w:r>
    </w:p>
    <w:p w14:paraId="7CD46070" w14:textId="5FF8B061" w:rsidR="00B707A3" w:rsidRDefault="00B707A3" w:rsidP="00B707A3">
      <w:r>
        <w:t xml:space="preserve">In this work, we incorporate physics knowledge into the ML models to better capture the physics of the process by leveraging physical laws while improving the generalization performance of data-driven models. </w:t>
      </w:r>
      <w:r w:rsidR="00245EB7">
        <w:t>T</w:t>
      </w:r>
      <w:r>
        <w:t xml:space="preserve">wo </w:t>
      </w:r>
      <w:r w:rsidR="00245EB7">
        <w:t xml:space="preserve">types of </w:t>
      </w:r>
      <w:r>
        <w:t xml:space="preserve">ML models are considered in this paper, namely, GP and DNN. Four different physics-informed machine learning (PIML) models are developed for </w:t>
      </w:r>
      <w:r w:rsidR="001F0091">
        <w:t xml:space="preserve">each type (i.e., </w:t>
      </w:r>
      <w:r>
        <w:t xml:space="preserve">GP </w:t>
      </w:r>
      <w:r w:rsidR="001F0091">
        <w:t xml:space="preserve">or </w:t>
      </w:r>
      <w:r>
        <w:t>DNN</w:t>
      </w:r>
      <w:r w:rsidR="001F0091">
        <w:t xml:space="preserve">) </w:t>
      </w:r>
      <w:r>
        <w:t xml:space="preserve">to predict the </w:t>
      </w:r>
      <w:r w:rsidR="00336292">
        <w:t>output quantity of interest (QoI)</w:t>
      </w:r>
      <w:r w:rsidR="00113252">
        <w:t>,</w:t>
      </w:r>
      <w:r>
        <w:t xml:space="preserve"> through combinations of two strategies: (1) incorporating loss functions in the ML models to enforce physics constraints, and (2) pre-training the ML model with simulation data and then updating it with experimental data. The proposed methods </w:t>
      </w:r>
      <w:r w:rsidR="00245EB7">
        <w:t xml:space="preserve">can </w:t>
      </w:r>
      <w:r>
        <w:t xml:space="preserve">use multiple physics-based loss functions and </w:t>
      </w:r>
      <w:r w:rsidR="00113252">
        <w:t>enhance the</w:t>
      </w:r>
      <w:r>
        <w:t xml:space="preserve"> data-driven ML models </w:t>
      </w:r>
      <w:r w:rsidR="002B2E4C">
        <w:t>to obey the</w:t>
      </w:r>
      <w:r>
        <w:t xml:space="preserve"> physic</w:t>
      </w:r>
      <w:r w:rsidR="002B2E4C">
        <w:t>s laws</w:t>
      </w:r>
      <w:r>
        <w:t xml:space="preserve">. </w:t>
      </w:r>
      <w:r w:rsidR="00A26C14">
        <w:t xml:space="preserve">The resulting GSA includes the </w:t>
      </w:r>
      <w:r w:rsidR="008C4F05">
        <w:t xml:space="preserve">effect of uncertainty in the ML or PIML model. </w:t>
      </w:r>
    </w:p>
    <w:p w14:paraId="4C8F98C0" w14:textId="77777777" w:rsidR="00B707A3" w:rsidRDefault="00B707A3" w:rsidP="00B707A3"/>
    <w:p w14:paraId="3BE3D4E4" w14:textId="77777777" w:rsidR="00B707A3" w:rsidRDefault="00B707A3" w:rsidP="00B707A3">
      <w:r>
        <w:t>In summary, the contributions of this paper are as follows:</w:t>
      </w:r>
    </w:p>
    <w:p w14:paraId="2E6B122F" w14:textId="77777777" w:rsidR="00B707A3" w:rsidRDefault="00B707A3" w:rsidP="00B707A3">
      <w:r>
        <w:t>\begin{itemize}</w:t>
      </w:r>
    </w:p>
    <w:p w14:paraId="5CA5695E" w14:textId="48278E1B" w:rsidR="00B707A3" w:rsidRDefault="00B707A3" w:rsidP="00B707A3">
      <w:r>
        <w:t xml:space="preserve">    \item </w:t>
      </w:r>
      <w:r w:rsidR="00413251">
        <w:t>P</w:t>
      </w:r>
      <w:r>
        <w:t xml:space="preserve">hysics knowledge </w:t>
      </w:r>
      <w:r w:rsidR="00413251">
        <w:t xml:space="preserve">and </w:t>
      </w:r>
      <w:r>
        <w:t xml:space="preserve">experimental observations </w:t>
      </w:r>
      <w:r w:rsidR="00413251">
        <w:t xml:space="preserve">are fused </w:t>
      </w:r>
      <w:r>
        <w:t>in order to maximize the accuracy and minimize the uncertainty of sensitivity estimates.</w:t>
      </w:r>
    </w:p>
    <w:p w14:paraId="50C82240" w14:textId="3DA90CFD" w:rsidR="00B707A3" w:rsidRDefault="00B707A3" w:rsidP="00B707A3">
      <w:r>
        <w:t xml:space="preserve">    \item Two PIML strategies and their combinations are </w:t>
      </w:r>
      <w:r w:rsidR="00C13558">
        <w:t xml:space="preserve">investigated </w:t>
      </w:r>
      <w:r>
        <w:t xml:space="preserve">for </w:t>
      </w:r>
      <w:r w:rsidR="00C13558">
        <w:t>sensitivity analysis</w:t>
      </w:r>
      <w:r>
        <w:t xml:space="preserve"> using </w:t>
      </w:r>
      <w:r w:rsidR="00C13558">
        <w:t xml:space="preserve">both </w:t>
      </w:r>
      <w:r>
        <w:t>physics knowledge and experimental data.</w:t>
      </w:r>
    </w:p>
    <w:p w14:paraId="28D6C8B1" w14:textId="1A485A1F" w:rsidR="00B707A3" w:rsidRDefault="00B707A3" w:rsidP="00B707A3">
      <w:r>
        <w:t xml:space="preserve">    \item Four different models are built for both GP and DNN, and the uncertainties in these models are</w:t>
      </w:r>
      <w:r w:rsidR="00C13558">
        <w:t xml:space="preserve"> </w:t>
      </w:r>
      <w:r>
        <w:t xml:space="preserve">included in the </w:t>
      </w:r>
      <w:proofErr w:type="spellStart"/>
      <w:r>
        <w:t>Sobol</w:t>
      </w:r>
      <w:proofErr w:type="spellEnd"/>
      <w:r>
        <w:t>’ indices computation.</w:t>
      </w:r>
    </w:p>
    <w:p w14:paraId="52DE072A" w14:textId="78EBD0CF" w:rsidR="00B707A3" w:rsidRDefault="00B707A3" w:rsidP="00B707A3">
      <w:r>
        <w:t xml:space="preserve">    \item </w:t>
      </w:r>
      <w:proofErr w:type="gramStart"/>
      <w:r w:rsidR="00F66C9B">
        <w:t>The</w:t>
      </w:r>
      <w:proofErr w:type="gramEnd"/>
      <w:r>
        <w:t xml:space="preserve"> </w:t>
      </w:r>
      <w:r w:rsidR="00D13B7D">
        <w:t>accuracy, uncertainty and computational effort</w:t>
      </w:r>
      <w:r w:rsidR="002662BD">
        <w:t xml:space="preserve"> </w:t>
      </w:r>
      <w:r w:rsidR="00F66C9B">
        <w:t>for</w:t>
      </w:r>
      <w:r w:rsidR="002662BD">
        <w:t xml:space="preserve"> different options for ML and PIML models</w:t>
      </w:r>
      <w:r w:rsidR="00F66C9B">
        <w:t xml:space="preserve"> are evaluated and compared</w:t>
      </w:r>
      <w:r w:rsidR="002662BD">
        <w:t xml:space="preserve">. </w:t>
      </w:r>
    </w:p>
    <w:p w14:paraId="2AC5C06F" w14:textId="77777777" w:rsidR="00B707A3" w:rsidRDefault="00B707A3" w:rsidP="00B707A3">
      <w:r>
        <w:t>\end{itemize}</w:t>
      </w:r>
    </w:p>
    <w:p w14:paraId="7F74248F" w14:textId="77777777" w:rsidR="00B707A3" w:rsidRDefault="00B707A3" w:rsidP="00B707A3"/>
    <w:p w14:paraId="25AB71AB" w14:textId="77777777" w:rsidR="00B707A3" w:rsidRDefault="00B707A3" w:rsidP="00B707A3">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presents the proposed methodology. The proposed methodology is illustrated for a numerical example in Section~\ref{</w:t>
      </w:r>
      <w:proofErr w:type="spellStart"/>
      <w:r>
        <w:t>Sec:Results</w:t>
      </w:r>
      <w:proofErr w:type="spellEnd"/>
      <w:r>
        <w:t>}. Concluding remarks are provided in Section~\ref{</w:t>
      </w:r>
      <w:proofErr w:type="spellStart"/>
      <w:r>
        <w:t>Sec:Conclusion</w:t>
      </w:r>
      <w:proofErr w:type="spellEnd"/>
      <w:r>
        <w:t>}.</w:t>
      </w:r>
    </w:p>
    <w:p w14:paraId="3D34805E" w14:textId="77777777" w:rsidR="00B707A3" w:rsidRDefault="00B707A3" w:rsidP="00B707A3"/>
    <w:p w14:paraId="222D686C" w14:textId="77777777" w:rsidR="00B707A3" w:rsidRDefault="00B707A3" w:rsidP="00B707A3"/>
    <w:p w14:paraId="430BBBA5" w14:textId="77777777" w:rsidR="00B707A3" w:rsidRDefault="00B707A3" w:rsidP="00B707A3"/>
    <w:p w14:paraId="342A7C90" w14:textId="77777777" w:rsidR="00B707A3" w:rsidRDefault="00B707A3" w:rsidP="00B707A3"/>
    <w:p w14:paraId="5CF96F10" w14:textId="77777777" w:rsidR="00B707A3" w:rsidRDefault="00B707A3" w:rsidP="00B707A3"/>
    <w:p w14:paraId="68268EFA" w14:textId="77777777" w:rsidR="00B707A3" w:rsidRDefault="00B707A3" w:rsidP="00B707A3">
      <w:r>
        <w:t>% Methodology</w:t>
      </w:r>
    </w:p>
    <w:p w14:paraId="2A4808AE" w14:textId="77777777" w:rsidR="00B707A3" w:rsidRDefault="00B707A3" w:rsidP="00B707A3">
      <w:r>
        <w:t>\section{Background}\label{</w:t>
      </w:r>
      <w:proofErr w:type="spellStart"/>
      <w:r>
        <w:t>Sec:Background</w:t>
      </w:r>
      <w:proofErr w:type="spellEnd"/>
      <w:r>
        <w:t>}</w:t>
      </w:r>
    </w:p>
    <w:p w14:paraId="2881B85B" w14:textId="629D7EE8" w:rsidR="00B707A3" w:rsidRDefault="002E14A8" w:rsidP="00B707A3">
      <w:r>
        <w:t xml:space="preserve">This section </w:t>
      </w:r>
      <w:r w:rsidR="00607523">
        <w:t>introduces</w:t>
      </w:r>
      <w:r>
        <w:t xml:space="preserve"> each of the</w:t>
      </w:r>
      <w:r w:rsidR="00607523">
        <w:t xml:space="preserve"> basic</w:t>
      </w:r>
      <w:r>
        <w:t xml:space="preserve"> techniques used in developing the proposed methodology, namely variance-based GSA, Gaussian process surrogate modeling, and deep neural networks (DNN). These techniques are well established</w:t>
      </w:r>
      <w:r w:rsidR="00607523">
        <w:t xml:space="preserve"> with extensive literature</w:t>
      </w:r>
      <w:r>
        <w:t>, therefore only a b</w:t>
      </w:r>
      <w:r w:rsidR="00607523">
        <w:t xml:space="preserve">rief introduction is given here. </w:t>
      </w:r>
    </w:p>
    <w:p w14:paraId="138A36EE" w14:textId="54E964B9" w:rsidR="00B707A3" w:rsidRDefault="00B707A3" w:rsidP="00B707A3">
      <w:r>
        <w:t>\subsection{</w:t>
      </w:r>
      <w:r w:rsidR="00A654B6">
        <w:t>Variance-based GSA</w:t>
      </w:r>
      <w:r>
        <w:t>}\label{</w:t>
      </w:r>
      <w:proofErr w:type="spellStart"/>
      <w:r>
        <w:t>Sec:Sensitivity</w:t>
      </w:r>
      <w:proofErr w:type="spellEnd"/>
      <w:r>
        <w:t>}</w:t>
      </w:r>
    </w:p>
    <w:p w14:paraId="00DBA4E1" w14:textId="77777777" w:rsidR="00B707A3" w:rsidRDefault="00B707A3" w:rsidP="00B707A3">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{X}_k\}$ are mutually independent model inputs, and $\</w:t>
      </w:r>
      <w:proofErr w:type="spellStart"/>
      <w:r>
        <w:t>mathrm</w:t>
      </w:r>
      <w:proofErr w:type="spellEnd"/>
      <w:r>
        <w:t>{Y}$ is the model output. As shown by \cite{sobol2001global}, the variance of $\</w:t>
      </w:r>
      <w:proofErr w:type="spellStart"/>
      <w:r>
        <w:t>mathrm</w:t>
      </w:r>
      <w:proofErr w:type="spellEnd"/>
      <w:r>
        <w:t>{Y}$ can be decomposed as</w:t>
      </w:r>
    </w:p>
    <w:p w14:paraId="0550EB5D" w14:textId="77777777" w:rsidR="00B707A3" w:rsidRDefault="00B707A3" w:rsidP="00B707A3">
      <w:r>
        <w:t>\begin{align}</w:t>
      </w:r>
    </w:p>
    <w:p w14:paraId="0C61F4EE" w14:textId="77777777" w:rsidR="00B707A3" w:rsidRDefault="00B707A3" w:rsidP="00B707A3">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24FDF888" w14:textId="77777777" w:rsidR="00B707A3" w:rsidRDefault="00B707A3" w:rsidP="00B707A3">
      <w:r>
        <w:t xml:space="preserve">    \label{</w:t>
      </w:r>
      <w:proofErr w:type="spellStart"/>
      <w:r>
        <w:t>eq:SobolVar</w:t>
      </w:r>
      <w:proofErr w:type="spellEnd"/>
      <w:r>
        <w:t>}</w:t>
      </w:r>
    </w:p>
    <w:p w14:paraId="3E34381A" w14:textId="77777777" w:rsidR="00B707A3" w:rsidRDefault="00B707A3" w:rsidP="00B707A3">
      <w:r>
        <w:t>\end{align}</w:t>
      </w:r>
    </w:p>
    <w:p w14:paraId="7459206C" w14:textId="0DE8F375" w:rsidR="00B707A3" w:rsidRDefault="00B707A3" w:rsidP="00B707A3">
      <w:r>
        <w:t>where $</w:t>
      </w:r>
      <w:proofErr w:type="spellStart"/>
      <w:r>
        <w:t>V_i</w:t>
      </w:r>
      <w:proofErr w:type="spellEnd"/>
      <w:r>
        <w:t>$ is the variance of $\</w:t>
      </w:r>
      <w:proofErr w:type="spellStart"/>
      <w:r>
        <w:t>mathrm</w:t>
      </w:r>
      <w:proofErr w:type="spellEnd"/>
      <w:r>
        <w:t xml:space="preserve">{Y}$ </w:t>
      </w:r>
      <w:r w:rsidR="000C3D90">
        <w:t>due to</w:t>
      </w:r>
      <w:r>
        <w:t xml:space="preserve"> $\</w:t>
      </w:r>
      <w:proofErr w:type="spellStart"/>
      <w:r>
        <w:t>mathrm</w:t>
      </w:r>
      <w:proofErr w:type="spellEnd"/>
      <w:r>
        <w:t>{</w:t>
      </w:r>
      <w:proofErr w:type="spellStart"/>
      <w:r>
        <w:t>X_i</w:t>
      </w:r>
      <w:proofErr w:type="spellEnd"/>
      <w:r>
        <w:t>}$</w:t>
      </w:r>
      <w:r w:rsidR="000C3D90">
        <w:t xml:space="preserve"> alone</w:t>
      </w:r>
      <w:r>
        <w:t xml:space="preserve">, </w:t>
      </w:r>
      <w:r w:rsidR="00E87794">
        <w:t xml:space="preserve">and </w:t>
      </w:r>
      <w:r>
        <w:t>$V_{i_1...</w:t>
      </w:r>
      <w:proofErr w:type="spellStart"/>
      <w:r>
        <w:t>i_p</w:t>
      </w:r>
      <w:proofErr w:type="spellEnd"/>
      <w:r>
        <w:t>} (p\geq2)$ indicates the variance of $\</w:t>
      </w:r>
      <w:proofErr w:type="spellStart"/>
      <w:r>
        <w:t>mathrm</w:t>
      </w:r>
      <w:proofErr w:type="spellEnd"/>
      <w:r>
        <w:t xml:space="preserve">{Y}$ </w:t>
      </w:r>
      <w:r w:rsidR="000C3D90">
        <w:t>due to</w:t>
      </w:r>
      <w:r>
        <w:t xml:space="preserve"> $\{\</w:t>
      </w:r>
      <w:proofErr w:type="spellStart"/>
      <w:r>
        <w:t>mathrm</w:t>
      </w:r>
      <w:proofErr w:type="spellEnd"/>
      <w:r>
        <w:t>{X_{i_1}},...,\</w:t>
      </w:r>
      <w:proofErr w:type="spellStart"/>
      <w:r>
        <w:t>mathrm</w:t>
      </w:r>
      <w:proofErr w:type="spellEnd"/>
      <w:r>
        <w:t>{X_{</w:t>
      </w:r>
      <w:proofErr w:type="spellStart"/>
      <w:r>
        <w:t>i_p</w:t>
      </w:r>
      <w:proofErr w:type="spellEnd"/>
      <w:r>
        <w:t>}}\}$.</w:t>
      </w:r>
    </w:p>
    <w:p w14:paraId="1A3DCD6B" w14:textId="77777777" w:rsidR="00B707A3" w:rsidRDefault="00B707A3" w:rsidP="00B707A3"/>
    <w:p w14:paraId="4FFE30DA" w14:textId="77777777" w:rsidR="00B707A3" w:rsidRDefault="00B707A3" w:rsidP="00B707A3">
      <w:r>
        <w:t xml:space="preserve">The </w:t>
      </w:r>
      <w:proofErr w:type="spellStart"/>
      <w:r>
        <w:t>Sobol</w:t>
      </w:r>
      <w:proofErr w:type="spellEnd"/>
      <w:r>
        <w:t xml:space="preserve">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65A4F0C3" w14:textId="77777777" w:rsidR="00B707A3" w:rsidRDefault="00B707A3" w:rsidP="00B707A3">
      <w:r>
        <w:t>\begin{align}</w:t>
      </w:r>
    </w:p>
    <w:p w14:paraId="03B55351" w14:textId="77777777" w:rsidR="00B707A3" w:rsidRDefault="00B707A3" w:rsidP="00B707A3">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5E4A022C" w14:textId="77777777" w:rsidR="00B707A3" w:rsidRDefault="00B707A3" w:rsidP="00B707A3">
      <w:r>
        <w:t xml:space="preserve">    \label{</w:t>
      </w:r>
      <w:proofErr w:type="spellStart"/>
      <w:r>
        <w:t>eq:SobolIndex</w:t>
      </w:r>
      <w:proofErr w:type="spellEnd"/>
      <w:r>
        <w:t>}</w:t>
      </w:r>
    </w:p>
    <w:p w14:paraId="58423138" w14:textId="77777777" w:rsidR="00B707A3" w:rsidRDefault="00B707A3" w:rsidP="00B707A3">
      <w:r>
        <w:t>\end{align}</w:t>
      </w:r>
    </w:p>
    <w:p w14:paraId="7E670602" w14:textId="5B979E7A" w:rsidR="00B707A3" w:rsidRDefault="00B707A3" w:rsidP="00B707A3">
      <w:r>
        <w:t>where $</w:t>
      </w:r>
      <w:proofErr w:type="spellStart"/>
      <w:r>
        <w:t>S_i</w:t>
      </w:r>
      <w:proofErr w:type="spellEnd"/>
      <w:r>
        <w:t>$ is the first-order or main effects index that assess</w:t>
      </w:r>
      <w:r w:rsidR="00D457D5">
        <w:t>es</w:t>
      </w:r>
      <w:r>
        <w:t xml:space="preserve">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 xml:space="preserve">{Y}$ without considering interactions with other inputs. </w:t>
      </w:r>
      <w:r w:rsidR="005721CF">
        <w:t>The higher-order</w:t>
      </w:r>
      <w:r>
        <w:t xml:space="preserve"> indices $S_{i_1...</w:t>
      </w:r>
      <w:proofErr w:type="spellStart"/>
      <w:r>
        <w:t>i_p</w:t>
      </w:r>
      <w:proofErr w:type="spellEnd"/>
      <w:r>
        <w:t>} (p\geq2)$ in Eq.~\</w:t>
      </w:r>
      <w:proofErr w:type="spellStart"/>
      <w:r>
        <w:t>eqref</w:t>
      </w:r>
      <w:proofErr w:type="spellEnd"/>
      <w:r>
        <w:t>{</w:t>
      </w:r>
      <w:proofErr w:type="spellStart"/>
      <w:r>
        <w:t>eq:SobolIndex</w:t>
      </w:r>
      <w:proofErr w:type="spellEnd"/>
      <w:r>
        <w:t>} measure the contribution</w:t>
      </w:r>
      <w:r w:rsidR="005721CF">
        <w:t>s</w:t>
      </w:r>
      <w:r>
        <w:t xml:space="preserve"> of the interactions </w:t>
      </w:r>
      <w:r w:rsidR="00E705CE">
        <w:t xml:space="preserve">among </w:t>
      </w:r>
      <w:r>
        <w:t>$\{\</w:t>
      </w:r>
      <w:proofErr w:type="spellStart"/>
      <w:r>
        <w:t>mathrm</w:t>
      </w:r>
      <w:proofErr w:type="spellEnd"/>
      <w:r>
        <w:t>{X_{i_1}},...,\</w:t>
      </w:r>
      <w:proofErr w:type="spellStart"/>
      <w:r>
        <w:t>mathrm</w:t>
      </w:r>
      <w:proofErr w:type="spellEnd"/>
      <w:r>
        <w:t>{X_{</w:t>
      </w:r>
      <w:proofErr w:type="spellStart"/>
      <w:r>
        <w:t>i_p</w:t>
      </w:r>
      <w:proofErr w:type="spellEnd"/>
      <w:r>
        <w:t>}}\}$.</w:t>
      </w:r>
    </w:p>
    <w:p w14:paraId="515E84AB" w14:textId="77777777" w:rsidR="00B707A3" w:rsidRDefault="00B707A3" w:rsidP="00B707A3"/>
    <w:p w14:paraId="32147D66" w14:textId="77777777" w:rsidR="00B707A3" w:rsidRDefault="00B707A3" w:rsidP="00B707A3">
      <w:r>
        <w:t>The evaluation of $</w:t>
      </w:r>
      <w:proofErr w:type="spellStart"/>
      <w:r>
        <w:t>S_i</w:t>
      </w:r>
      <w:proofErr w:type="spellEnd"/>
      <w:r>
        <w:t>$ is defined as follows:</w:t>
      </w:r>
    </w:p>
    <w:p w14:paraId="571B6D66" w14:textId="77777777" w:rsidR="00B707A3" w:rsidRDefault="00B707A3" w:rsidP="00B707A3">
      <w:r>
        <w:t>\begin{equation}</w:t>
      </w:r>
    </w:p>
    <w:p w14:paraId="5240B680" w14:textId="77777777" w:rsidR="00B707A3" w:rsidRDefault="00B707A3" w:rsidP="00B707A3">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17A61B2D" w14:textId="77777777" w:rsidR="00B707A3" w:rsidRDefault="00B707A3" w:rsidP="00B707A3">
      <w:r>
        <w:t xml:space="preserve">    \label{</w:t>
      </w:r>
      <w:proofErr w:type="spellStart"/>
      <w:r>
        <w:t>eq:FirstIndex</w:t>
      </w:r>
      <w:proofErr w:type="spellEnd"/>
      <w:r>
        <w:t>}</w:t>
      </w:r>
    </w:p>
    <w:p w14:paraId="5A6D5C8C" w14:textId="77777777" w:rsidR="00B707A3" w:rsidRDefault="00B707A3" w:rsidP="00B707A3">
      <w:r>
        <w:t>\end{equation}</w:t>
      </w:r>
    </w:p>
    <w:p w14:paraId="3084407A" w14:textId="77777777" w:rsidR="00B707A3" w:rsidRDefault="00B707A3" w:rsidP="00B707A3">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5CAA4516" w14:textId="77777777" w:rsidR="00B707A3" w:rsidRDefault="00B707A3" w:rsidP="00B707A3"/>
    <w:p w14:paraId="0B2942C0" w14:textId="7002EB88" w:rsidR="00B707A3" w:rsidRDefault="00B707A3" w:rsidP="00B707A3">
      <w:r>
        <w:t>The overall contribution of $\</w:t>
      </w:r>
      <w:proofErr w:type="spellStart"/>
      <w:r>
        <w:t>mathrm</w:t>
      </w:r>
      <w:proofErr w:type="spellEnd"/>
      <w:r>
        <w:t>{</w:t>
      </w:r>
      <w:proofErr w:type="spellStart"/>
      <w:r>
        <w:t>X_i</w:t>
      </w:r>
      <w:proofErr w:type="spellEnd"/>
      <w:r>
        <w:t xml:space="preserve">}$ considering </w:t>
      </w:r>
      <w:r w:rsidR="00E705CE">
        <w:t xml:space="preserve">an </w:t>
      </w:r>
      <w:r>
        <w:t xml:space="preserve">individual </w:t>
      </w:r>
      <w:r w:rsidR="00E705CE">
        <w:t xml:space="preserve">input </w:t>
      </w:r>
      <w:r>
        <w:t xml:space="preserve">and </w:t>
      </w:r>
      <w:r w:rsidR="00E705CE">
        <w:t xml:space="preserve">its </w:t>
      </w:r>
      <w:r>
        <w:t xml:space="preserve">interactions with </w:t>
      </w:r>
      <w:r w:rsidR="00E705CE">
        <w:t xml:space="preserve">all </w:t>
      </w:r>
      <w:r>
        <w:t>other inputs is measured by the total effects index $</w:t>
      </w:r>
      <w:proofErr w:type="spellStart"/>
      <w:r>
        <w:t>S_i^T</w:t>
      </w:r>
      <w:proofErr w:type="spellEnd"/>
      <w:r>
        <w:t>$:</w:t>
      </w:r>
    </w:p>
    <w:p w14:paraId="48F2667D" w14:textId="77777777" w:rsidR="00B707A3" w:rsidRDefault="00B707A3" w:rsidP="00B707A3">
      <w:r>
        <w:t>\begin{equation}</w:t>
      </w:r>
    </w:p>
    <w:p w14:paraId="16529FBB" w14:textId="77777777" w:rsidR="00B707A3" w:rsidRDefault="00B707A3" w:rsidP="00B707A3">
      <w:r>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7AC685FF" w14:textId="77777777" w:rsidR="00B707A3" w:rsidRDefault="00B707A3" w:rsidP="00B707A3">
      <w:r>
        <w:t xml:space="preserve">    \label{</w:t>
      </w:r>
      <w:proofErr w:type="spellStart"/>
      <w:r>
        <w:t>eq:TotalIndex</w:t>
      </w:r>
      <w:proofErr w:type="spellEnd"/>
      <w:r>
        <w:t>}</w:t>
      </w:r>
    </w:p>
    <w:p w14:paraId="2D0F8944" w14:textId="77777777" w:rsidR="00B707A3" w:rsidRDefault="00B707A3" w:rsidP="00B707A3">
      <w:r>
        <w:t>\end{equation}</w:t>
      </w:r>
    </w:p>
    <w:p w14:paraId="4811B278" w14:textId="77777777" w:rsidR="00B707A3" w:rsidRDefault="00B707A3" w:rsidP="00B707A3"/>
    <w:p w14:paraId="69F88B58" w14:textId="0BDF5B2E" w:rsidR="00B707A3" w:rsidRDefault="00B707A3" w:rsidP="00B707A3">
      <w:r>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xml:space="preserve">})$ requires multi-dimensional integrals. </w:t>
      </w:r>
      <w:r w:rsidR="00770EB6">
        <w:t>A basic sampling-based approach is to use double-loop sampling</w:t>
      </w:r>
      <w:r w:rsidR="003B75BA" w:rsidRPr="00D42DE7">
        <w:t>~\cite{sobol2001global}</w:t>
      </w:r>
      <w:r w:rsidR="00770EB6">
        <w:t xml:space="preserve">. </w:t>
      </w:r>
      <w:commentRangeStart w:id="28"/>
      <w:r w:rsidR="00CC1B46">
        <w:t>One approach</w:t>
      </w:r>
      <w:r>
        <w:t xml:space="preserve"> to reduce the computational cost </w:t>
      </w:r>
      <w:r w:rsidR="00CC1B46">
        <w:t>is to replace</w:t>
      </w:r>
      <w:r>
        <w:t xml:space="preserve"> the original computational model $f(\</w:t>
      </w:r>
      <w:proofErr w:type="spellStart"/>
      <w:r>
        <w:t>boldsymbol</w:t>
      </w:r>
      <w:proofErr w:type="spellEnd"/>
      <w:r>
        <w:t>{\</w:t>
      </w:r>
      <w:proofErr w:type="spellStart"/>
      <w:r>
        <w:t>cdot</w:t>
      </w:r>
      <w:proofErr w:type="spellEnd"/>
      <w:r>
        <w:t xml:space="preserve">})$ by a surrogate model </w:t>
      </w:r>
      <w:r w:rsidR="00CC1B46">
        <w:t>and use this surrogate model in GSA</w:t>
      </w:r>
      <w:r w:rsidR="00770EB6">
        <w:t xml:space="preserve"> with double-loop sampling</w:t>
      </w:r>
      <w:r>
        <w:t xml:space="preserve">. </w:t>
      </w:r>
      <w:r w:rsidR="00CC1B46">
        <w:t xml:space="preserve">A second approach is to use analytical </w:t>
      </w:r>
      <w:r w:rsidR="00230689">
        <w:t xml:space="preserve">solutions based on the coefficients of a polynomial chaos approximation. A third </w:t>
      </w:r>
      <w:r w:rsidR="00CC1B46">
        <w:t xml:space="preserve">approach is </w:t>
      </w:r>
      <w:proofErr w:type="gramStart"/>
      <w:r w:rsidR="00CC1B46">
        <w:t>pursue</w:t>
      </w:r>
      <w:proofErr w:type="gramEnd"/>
      <w:r w:rsidR="00CC1B46">
        <w:t xml:space="preserve"> efficient single loop samp</w:t>
      </w:r>
      <w:r w:rsidR="00230689">
        <w:t>ling techniques</w:t>
      </w:r>
      <w:r>
        <w:t>.</w:t>
      </w:r>
      <w:commentRangeEnd w:id="28"/>
      <w:r w:rsidR="003E3E99">
        <w:rPr>
          <w:rStyle w:val="CommentReference"/>
        </w:rPr>
        <w:commentReference w:id="28"/>
      </w:r>
    </w:p>
    <w:p w14:paraId="7F06A26E" w14:textId="77777777" w:rsidR="00B707A3" w:rsidRDefault="00B707A3" w:rsidP="00B707A3"/>
    <w:p w14:paraId="3C9252A4" w14:textId="77777777" w:rsidR="00B707A3" w:rsidRDefault="00B707A3" w:rsidP="00B707A3">
      <w:r>
        <w:t>% The calculation of first-order and total effects indices requires a deterministic function. Furthermore, the total effects index $</w:t>
      </w:r>
      <w:proofErr w:type="spellStart"/>
      <w:r>
        <w:t>S_i^T</w:t>
      </w:r>
      <w:proofErr w:type="spellEnd"/>
      <w:r>
        <w:t>$ is only meaningful for uncorrelated model inputs \</w:t>
      </w:r>
      <w:proofErr w:type="spellStart"/>
      <w:r>
        <w:t>citep</w:t>
      </w:r>
      <w:proofErr w:type="spellEnd"/>
      <w:r>
        <w:t>{saltelli2002relative}. Whereas, the first-order index $</w:t>
      </w:r>
      <w:proofErr w:type="spellStart"/>
      <w:r>
        <w:t>S_i</w:t>
      </w:r>
      <w:proofErr w:type="spellEnd"/>
      <w:r>
        <w:t>$ can be calculated for both correlated and uncorrelated model inputs~\</w:t>
      </w:r>
      <w:proofErr w:type="spellStart"/>
      <w:r>
        <w:t>citep</w:t>
      </w:r>
      <w:proofErr w:type="spellEnd"/>
      <w:r>
        <w:t>{saltelli2002relative}.</w:t>
      </w:r>
    </w:p>
    <w:p w14:paraId="54794102" w14:textId="77777777" w:rsidR="00B707A3" w:rsidRDefault="00B707A3" w:rsidP="00B707A3"/>
    <w:p w14:paraId="4ABFC4FD" w14:textId="77777777" w:rsidR="00B707A3" w:rsidRDefault="00B707A3" w:rsidP="00B707A3"/>
    <w:p w14:paraId="39F500E4" w14:textId="77777777" w:rsidR="00B707A3" w:rsidRDefault="00B707A3" w:rsidP="00B707A3">
      <w:r>
        <w:t>\subsection{Gaussian process surrogate modeling}\label{</w:t>
      </w:r>
      <w:proofErr w:type="spellStart"/>
      <w:r>
        <w:t>Sec:GP</w:t>
      </w:r>
      <w:proofErr w:type="spellEnd"/>
      <w:r>
        <w:t>}</w:t>
      </w:r>
    </w:p>
    <w:p w14:paraId="1F224B17" w14:textId="2ED176C9" w:rsidR="00B707A3" w:rsidRDefault="005E5A78" w:rsidP="00B707A3">
      <w:r>
        <w:t>T</w:t>
      </w:r>
      <w:r w:rsidR="00B707A3">
        <w:t xml:space="preserve">he GP </w:t>
      </w:r>
      <w:r>
        <w:t xml:space="preserve">surrogate </w:t>
      </w:r>
      <w:r w:rsidR="00B707A3">
        <w:t>model</w:t>
      </w:r>
      <w:r>
        <w:t xml:space="preserve"> provides a</w:t>
      </w:r>
      <w:r w:rsidR="00B707A3">
        <w:t xml:space="preserve"> prediction</w:t>
      </w:r>
      <w:r w:rsidR="00F32E00">
        <w:t xml:space="preserve"> $G$(\</w:t>
      </w:r>
      <w:proofErr w:type="spellStart"/>
      <w:r w:rsidR="00F32E00">
        <w:t>textbf</w:t>
      </w:r>
      <w:proofErr w:type="spellEnd"/>
      <w:r w:rsidR="00F32E00">
        <w:t xml:space="preserve">{u}) </w:t>
      </w:r>
      <w:r>
        <w:t xml:space="preserve">at a given input </w:t>
      </w:r>
      <w:r w:rsidR="00B707A3">
        <w:t>\</w:t>
      </w:r>
      <w:proofErr w:type="spellStart"/>
      <w:r w:rsidR="00B707A3">
        <w:t>textbf</w:t>
      </w:r>
      <w:proofErr w:type="spellEnd"/>
      <w:r w:rsidR="00B707A3">
        <w:t xml:space="preserve">{u} </w:t>
      </w:r>
      <w:r>
        <w:t>as</w:t>
      </w:r>
    </w:p>
    <w:p w14:paraId="01A77578" w14:textId="77777777" w:rsidR="00B707A3" w:rsidRDefault="00B707A3" w:rsidP="00B707A3">
      <w:r>
        <w:lastRenderedPageBreak/>
        <w:t>%%======================================================</w:t>
      </w:r>
    </w:p>
    <w:p w14:paraId="10523458" w14:textId="77777777" w:rsidR="00B707A3" w:rsidRDefault="00B707A3" w:rsidP="00B707A3">
      <w:r>
        <w:t>\begin{equation}</w:t>
      </w:r>
    </w:p>
    <w:p w14:paraId="3CAECCD7" w14:textId="77777777" w:rsidR="00B707A3" w:rsidRDefault="00B707A3" w:rsidP="00B707A3">
      <w:r>
        <w:t>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18F53447" w14:textId="77777777" w:rsidR="00B707A3" w:rsidRDefault="00B707A3" w:rsidP="00B707A3">
      <w:r>
        <w:t>\end{equation}</w:t>
      </w:r>
    </w:p>
    <w:p w14:paraId="11E353A0" w14:textId="77777777" w:rsidR="00B707A3" w:rsidRDefault="00B707A3" w:rsidP="00B707A3">
      <w:r>
        <w:t>%%======================================================</w:t>
      </w:r>
    </w:p>
    <w:p w14:paraId="590BCDB5" w14:textId="605FF55F" w:rsidR="00B707A3" w:rsidRDefault="00B707A3" w:rsidP="00B707A3">
      <w:r>
        <w:t>where $\</w:t>
      </w:r>
      <w:proofErr w:type="spellStart"/>
      <w:r>
        <w:t>mathbf</w:t>
      </w:r>
      <w:proofErr w:type="spellEnd"/>
      <w:r>
        <w:t>{h}(\</w:t>
      </w:r>
      <w:proofErr w:type="spellStart"/>
      <w:r>
        <w:t>cdot</w:t>
      </w:r>
      <w:proofErr w:type="spellEnd"/>
      <w:r>
        <w:t xml:space="preserve">)$ is the trend </w:t>
      </w:r>
      <w:r w:rsidR="00F32E00">
        <w:t>function</w:t>
      </w:r>
      <w:r>
        <w:t>, $\</w:t>
      </w:r>
      <w:proofErr w:type="spellStart"/>
      <w:r>
        <w:t>boldsymbol</w:t>
      </w:r>
      <w:proofErr w:type="spellEnd"/>
      <w:r>
        <w:t>{\beta}$ is the vector of trend coefficients, and $Z(\</w:t>
      </w:r>
      <w:proofErr w:type="spellStart"/>
      <w:r>
        <w:t>cdot</w:t>
      </w:r>
      <w:proofErr w:type="spellEnd"/>
      <w:r>
        <w:t>)$ is a zero-mean stationary GP which describes the deviation of the model from the trend. The covariance between the outputs $Z(\</w:t>
      </w:r>
      <w:proofErr w:type="spellStart"/>
      <w:r>
        <w:t>cdot</w:t>
      </w:r>
      <w:proofErr w:type="spellEnd"/>
      <w:r>
        <w:t>)$ of the GP surrogate at points \</w:t>
      </w:r>
      <w:proofErr w:type="spellStart"/>
      <w:r>
        <w:t>textbf</w:t>
      </w:r>
      <w:proofErr w:type="spellEnd"/>
      <w:r>
        <w:t>{a} and \</w:t>
      </w:r>
      <w:proofErr w:type="spellStart"/>
      <w:r>
        <w:t>textbf</w:t>
      </w:r>
      <w:proofErr w:type="spellEnd"/>
      <w:r>
        <w:t>{b} is defined as:</w:t>
      </w:r>
    </w:p>
    <w:p w14:paraId="34DF7584" w14:textId="77777777" w:rsidR="00B707A3" w:rsidRDefault="00B707A3" w:rsidP="00B707A3">
      <w:r>
        <w:t>%%======================================================</w:t>
      </w:r>
    </w:p>
    <w:p w14:paraId="7BAC1DD8" w14:textId="77777777" w:rsidR="00B707A3" w:rsidRDefault="00B707A3" w:rsidP="00B707A3">
      <w:r>
        <w:t>\begin{equation}</w:t>
      </w:r>
    </w:p>
    <w:p w14:paraId="1501DFF5" w14:textId="77777777" w:rsidR="00B707A3" w:rsidRDefault="00B707A3" w:rsidP="00B707A3">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03F9707B" w14:textId="77777777" w:rsidR="00B707A3" w:rsidRDefault="00B707A3" w:rsidP="00B707A3">
      <w:r>
        <w:t>\label{</w:t>
      </w:r>
      <w:proofErr w:type="spellStart"/>
      <w:r>
        <w:t>eq:Cov</w:t>
      </w:r>
      <w:proofErr w:type="spellEnd"/>
      <w:r>
        <w:t>}</w:t>
      </w:r>
    </w:p>
    <w:p w14:paraId="135CD42F" w14:textId="77777777" w:rsidR="00B707A3" w:rsidRDefault="00B707A3" w:rsidP="00B707A3">
      <w:r>
        <w:t>\end{equation}</w:t>
      </w:r>
    </w:p>
    <w:p w14:paraId="6B44DD12" w14:textId="77777777" w:rsidR="00B707A3" w:rsidRDefault="00B707A3" w:rsidP="00B707A3">
      <w:r>
        <w:t>%%======================================================</w:t>
      </w:r>
    </w:p>
    <w:p w14:paraId="4BE1FF1D" w14:textId="77777777" w:rsidR="00B707A3" w:rsidRDefault="00B707A3" w:rsidP="00B707A3">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function with separated length scale parameters $</w:t>
      </w:r>
      <w:proofErr w:type="spellStart"/>
      <w:r>
        <w:t>l_i</w:t>
      </w:r>
      <w:proofErr w:type="spellEnd"/>
      <w:r>
        <w:t>$ for each input dimension has often been used in the literature:</w:t>
      </w:r>
    </w:p>
    <w:p w14:paraId="3804D3E0" w14:textId="77777777" w:rsidR="00B707A3" w:rsidRDefault="00B707A3" w:rsidP="00B707A3">
      <w:r>
        <w:t>%%======================================================</w:t>
      </w:r>
    </w:p>
    <w:p w14:paraId="2C411823" w14:textId="77777777" w:rsidR="00B707A3" w:rsidRDefault="00B707A3" w:rsidP="00B707A3">
      <w:r>
        <w:t>\begin{equation}</w:t>
      </w:r>
    </w:p>
    <w:p w14:paraId="5847AF6F" w14:textId="77777777" w:rsidR="00B707A3" w:rsidRDefault="00B707A3" w:rsidP="00B707A3">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5122226B" w14:textId="77777777" w:rsidR="00B707A3" w:rsidRDefault="00B707A3" w:rsidP="00B707A3">
      <w:r>
        <w:t>\end{equation}</w:t>
      </w:r>
    </w:p>
    <w:p w14:paraId="258F4EB2" w14:textId="77777777" w:rsidR="00B707A3" w:rsidRDefault="00B707A3" w:rsidP="00B707A3">
      <w:r>
        <w:t>%%======================================================</w:t>
      </w:r>
    </w:p>
    <w:p w14:paraId="05CAC4C1" w14:textId="77777777" w:rsidR="00B707A3" w:rsidRDefault="00B707A3" w:rsidP="00B707A3"/>
    <w:p w14:paraId="4EEADB88" w14:textId="24F642D0" w:rsidR="00B707A3" w:rsidRDefault="00B707A3" w:rsidP="00B707A3">
      <w:r>
        <w:t>The hyperparameters of the GP model</w:t>
      </w:r>
      <w:r w:rsidR="005551A2">
        <w:t>, i.e.,</w:t>
      </w:r>
      <w:r>
        <w:t xml:space="preserv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xml:space="preserve">}$ is the observation error, are inferred from the </w:t>
      </w:r>
      <w:r w:rsidR="009D5BF0">
        <w:t xml:space="preserve">training </w:t>
      </w:r>
      <w:r>
        <w:t>data. A common method is to maximize the log marginal likelihood function, which is defined as</w:t>
      </w:r>
    </w:p>
    <w:p w14:paraId="22F4CBD2" w14:textId="77777777" w:rsidR="00B707A3" w:rsidRDefault="00B707A3" w:rsidP="00B707A3">
      <w:r>
        <w:t>\begin{align}</w:t>
      </w:r>
    </w:p>
    <w:p w14:paraId="243C01D8" w14:textId="77777777" w:rsidR="00B707A3" w:rsidRDefault="00B707A3" w:rsidP="00B707A3">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2D1F8B0B" w14:textId="77777777" w:rsidR="00B707A3" w:rsidRDefault="00B707A3" w:rsidP="00B707A3">
      <w:r>
        <w:t>\label{</w:t>
      </w:r>
      <w:proofErr w:type="spellStart"/>
      <w:r>
        <w:t>eq:loglik</w:t>
      </w:r>
      <w:proofErr w:type="spellEnd"/>
      <w:r>
        <w:t>}</w:t>
      </w:r>
    </w:p>
    <w:p w14:paraId="2E25FB17" w14:textId="77777777" w:rsidR="00B707A3" w:rsidRDefault="00B707A3" w:rsidP="00B707A3">
      <w:r>
        <w:lastRenderedPageBreak/>
        <w:t>\end{align}</w:t>
      </w:r>
    </w:p>
    <w:p w14:paraId="021E6FE2" w14:textId="77777777" w:rsidR="00B707A3" w:rsidRDefault="00B707A3" w:rsidP="00B707A3"/>
    <w:p w14:paraId="64B6F25D" w14:textId="77777777" w:rsidR="00B707A3" w:rsidRDefault="00B707A3" w:rsidP="00B707A3">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597CBBA5" w14:textId="77777777" w:rsidR="00B707A3" w:rsidRDefault="00B707A3" w:rsidP="00B707A3">
      <w:r>
        <w:t>%%======================================================</w:t>
      </w:r>
    </w:p>
    <w:p w14:paraId="21377BF7" w14:textId="77777777" w:rsidR="00B707A3" w:rsidRDefault="00B707A3" w:rsidP="00B707A3">
      <w:r>
        <w:t>\begin{equation}</w:t>
      </w:r>
    </w:p>
    <w:p w14:paraId="689B7018" w14:textId="77777777" w:rsidR="00B707A3" w:rsidRDefault="00B707A3" w:rsidP="00B707A3">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2E283FDB" w14:textId="77777777" w:rsidR="00B707A3" w:rsidRDefault="00B707A3" w:rsidP="00B707A3">
      <w:r>
        <w:t>\label{eq: mean}</w:t>
      </w:r>
    </w:p>
    <w:p w14:paraId="5926870E" w14:textId="77777777" w:rsidR="00B707A3" w:rsidRDefault="00B707A3" w:rsidP="00B707A3">
      <w:r>
        <w:t>\end{equation}</w:t>
      </w:r>
    </w:p>
    <w:p w14:paraId="3617FD67" w14:textId="77777777" w:rsidR="00B707A3" w:rsidRDefault="00B707A3" w:rsidP="00B707A3">
      <w:r>
        <w:t>%%======================================================</w:t>
      </w:r>
    </w:p>
    <w:p w14:paraId="51611FAD" w14:textId="77777777" w:rsidR="00B707A3" w:rsidRDefault="00B707A3" w:rsidP="00B707A3">
      <w:r>
        <w:t>\begin{equation}</w:t>
      </w:r>
    </w:p>
    <w:p w14:paraId="1608FFB9" w14:textId="77777777" w:rsidR="00B707A3" w:rsidRDefault="00B707A3" w:rsidP="00B707A3">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724727CF" w14:textId="77777777" w:rsidR="00B707A3" w:rsidRDefault="00B707A3" w:rsidP="00B707A3">
      <w:r>
        <w:t xml:space="preserve">\label{eq: </w:t>
      </w:r>
      <w:proofErr w:type="spellStart"/>
      <w:r>
        <w:t>sd</w:t>
      </w:r>
      <w:proofErr w:type="spellEnd"/>
      <w:r>
        <w:t>}</w:t>
      </w:r>
    </w:p>
    <w:p w14:paraId="2ECF149B" w14:textId="77777777" w:rsidR="00B707A3" w:rsidRDefault="00B707A3" w:rsidP="00B707A3">
      <w:r>
        <w:t>\end{equation}</w:t>
      </w:r>
    </w:p>
    <w:p w14:paraId="59564112" w14:textId="77777777" w:rsidR="00B707A3" w:rsidRDefault="00B707A3" w:rsidP="00B707A3">
      <w:r>
        <w:t>%%======================================================</w:t>
      </w:r>
    </w:p>
    <w:p w14:paraId="5D0B234F" w14:textId="77777777" w:rsidR="00B707A3" w:rsidRDefault="00B707A3" w:rsidP="00B707A3">
      <w:r>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0F566A64" w14:textId="77777777" w:rsidR="00B707A3" w:rsidRDefault="00B707A3" w:rsidP="00B707A3"/>
    <w:p w14:paraId="013C25E5" w14:textId="77777777" w:rsidR="00B707A3" w:rsidRDefault="00B707A3" w:rsidP="00B707A3">
      <w:r>
        <w:t>% The trained GP surrogate model is used to correct the model prediction, which feeds into the process parameter optimization calculations as presented in Section~\ref{</w:t>
      </w:r>
      <w:proofErr w:type="spellStart"/>
      <w:r>
        <w:t>Sec:Optim</w:t>
      </w:r>
      <w:proofErr w:type="spellEnd"/>
      <w:r>
        <w:t>}.</w:t>
      </w:r>
    </w:p>
    <w:p w14:paraId="7B867211" w14:textId="77777777" w:rsidR="00B707A3" w:rsidRDefault="00B707A3" w:rsidP="00B707A3"/>
    <w:p w14:paraId="6FD2F900" w14:textId="77777777" w:rsidR="00B707A3" w:rsidRDefault="00B707A3" w:rsidP="00B707A3"/>
    <w:p w14:paraId="0BA75FED" w14:textId="77777777" w:rsidR="00B707A3" w:rsidRDefault="00B707A3" w:rsidP="00B707A3"/>
    <w:p w14:paraId="2F17C25E" w14:textId="77777777" w:rsidR="00B707A3" w:rsidRDefault="00B707A3" w:rsidP="00B707A3">
      <w:r>
        <w:t>\subsection{Deep neural networks}\label{</w:t>
      </w:r>
      <w:proofErr w:type="spellStart"/>
      <w:r>
        <w:t>sec:DNN</w:t>
      </w:r>
      <w:proofErr w:type="spellEnd"/>
      <w:r>
        <w:t>}</w:t>
      </w:r>
    </w:p>
    <w:p w14:paraId="3D885DA0" w14:textId="10B5973D" w:rsidR="00B707A3" w:rsidRDefault="006739D2" w:rsidP="00B707A3">
      <w:r>
        <w:t xml:space="preserve">In recent years, due to the confluence of advanced sensing and imaging techniques, big data processing techniques, and enormous computational power, </w:t>
      </w:r>
      <w:r w:rsidR="00C9567C">
        <w:t xml:space="preserve">rapid advances are being made in developing </w:t>
      </w:r>
      <w:r w:rsidR="00C9567C">
        <w:lastRenderedPageBreak/>
        <w:t xml:space="preserve">sophisticated </w:t>
      </w:r>
      <w:r>
        <w:t xml:space="preserve">data-driven machine learning models, </w:t>
      </w:r>
      <w:r w:rsidR="00136996">
        <w:t xml:space="preserve">particularly </w:t>
      </w:r>
      <w:r>
        <w:t>neural networks</w:t>
      </w:r>
      <w:r w:rsidR="00136996">
        <w:t xml:space="preserve">. </w:t>
      </w:r>
      <w:r w:rsidR="00B707A3">
        <w:t>A deep neural network (DNN) is composed of multiple hidden layers and has four major components: neuron, activation function, cost function, and optimization. Figure~\ref{</w:t>
      </w:r>
      <w:proofErr w:type="spellStart"/>
      <w:r w:rsidR="00B707A3">
        <w:t>fig:DNN</w:t>
      </w:r>
      <w:proofErr w:type="spellEnd"/>
      <w:r w:rsidR="00B707A3">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337C95EC" w14:textId="77777777" w:rsidR="00B707A3" w:rsidRDefault="00B707A3" w:rsidP="00B707A3">
      <w:r>
        <w:t>%%======================================================</w:t>
      </w:r>
    </w:p>
    <w:p w14:paraId="4D904D8F" w14:textId="77777777" w:rsidR="00B707A3" w:rsidRDefault="00B707A3" w:rsidP="00B707A3">
      <w:r>
        <w:t>%%   Figure</w:t>
      </w:r>
    </w:p>
    <w:p w14:paraId="33FC4416" w14:textId="77777777" w:rsidR="00B707A3" w:rsidRDefault="00B707A3" w:rsidP="00B707A3">
      <w:r>
        <w:t>%%======================================================</w:t>
      </w:r>
    </w:p>
    <w:p w14:paraId="6FCCD15D" w14:textId="77777777" w:rsidR="00B707A3" w:rsidRDefault="00B707A3" w:rsidP="00B707A3">
      <w:r>
        <w:t>\begin{figure}[!</w:t>
      </w:r>
      <w:proofErr w:type="spellStart"/>
      <w:r>
        <w:t>ht</w:t>
      </w:r>
      <w:proofErr w:type="spellEnd"/>
      <w:r>
        <w:t>]</w:t>
      </w:r>
    </w:p>
    <w:p w14:paraId="1F88C0AB" w14:textId="77777777" w:rsidR="00B707A3" w:rsidRDefault="00B707A3" w:rsidP="00B707A3">
      <w:r>
        <w:tab/>
        <w:t>\centering</w:t>
      </w:r>
    </w:p>
    <w:p w14:paraId="5C54188A" w14:textId="77777777" w:rsidR="00B707A3" w:rsidRDefault="00B707A3" w:rsidP="00B707A3">
      <w:r>
        <w:tab/>
        <w:t>\</w:t>
      </w:r>
      <w:proofErr w:type="spellStart"/>
      <w:r>
        <w:t>includegraphics</w:t>
      </w:r>
      <w:proofErr w:type="spellEnd"/>
      <w:r>
        <w:t>[width=0.5\</w:t>
      </w:r>
      <w:proofErr w:type="spellStart"/>
      <w:r>
        <w:t>textwidth</w:t>
      </w:r>
      <w:proofErr w:type="spellEnd"/>
      <w:r>
        <w:t>]{Fig1.pdf}</w:t>
      </w:r>
    </w:p>
    <w:p w14:paraId="213E5DB8" w14:textId="77777777" w:rsidR="00B707A3" w:rsidRDefault="00B707A3" w:rsidP="00B707A3">
      <w:r>
        <w:tab/>
        <w:t>\caption{A deep neural network with two hidden layers.}</w:t>
      </w:r>
    </w:p>
    <w:p w14:paraId="709E31C9" w14:textId="77777777" w:rsidR="00B707A3" w:rsidRDefault="00B707A3" w:rsidP="00B707A3">
      <w:r>
        <w:tab/>
        <w:t>\label{</w:t>
      </w:r>
      <w:proofErr w:type="spellStart"/>
      <w:r>
        <w:t>fig:DNN</w:t>
      </w:r>
      <w:proofErr w:type="spellEnd"/>
      <w:r>
        <w:t>}</w:t>
      </w:r>
    </w:p>
    <w:p w14:paraId="7FE8D2F8" w14:textId="77777777" w:rsidR="00B707A3" w:rsidRDefault="00B707A3" w:rsidP="00B707A3">
      <w:r>
        <w:t>\end{figure}</w:t>
      </w:r>
    </w:p>
    <w:p w14:paraId="21F2641D" w14:textId="77777777" w:rsidR="00B707A3" w:rsidRDefault="00B707A3" w:rsidP="00B707A3">
      <w:r>
        <w:t>%======================================================</w:t>
      </w:r>
    </w:p>
    <w:p w14:paraId="6AF7754A" w14:textId="77777777" w:rsidR="00B707A3" w:rsidRDefault="00B707A3" w:rsidP="00B707A3"/>
    <w:p w14:paraId="325B8009" w14:textId="788CBE20" w:rsidR="00B707A3" w:rsidRDefault="00B707A3" w:rsidP="00B707A3">
      <w:r>
        <w:t>\sloppy 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 xml:space="preserve">})^2/n}$), which measures how far off the predictions are from the observations for the $n$ training samples. After the forward propagation, backpropagation algorithms are employed to keep track of small perturbations to the weights that affect the error </w:t>
      </w:r>
      <w:r w:rsidR="004A3C76">
        <w:t xml:space="preserve">in </w:t>
      </w:r>
      <w:r>
        <w:t xml:space="preserve">the output and to distribute this error back through 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w:t>
      </w:r>
      <w:r w:rsidR="00F74087">
        <w:t>function</w:t>
      </w:r>
      <w:r>
        <w:t xml:space="preserve"> converges to a stable value.</w:t>
      </w:r>
    </w:p>
    <w:p w14:paraId="7B4B9F53" w14:textId="77777777" w:rsidR="00B707A3" w:rsidRDefault="00B707A3" w:rsidP="00B707A3"/>
    <w:p w14:paraId="1F2C2CFD" w14:textId="77777777" w:rsidR="00B707A3" w:rsidRDefault="00B707A3" w:rsidP="00B707A3"/>
    <w:p w14:paraId="7CC6A6DF" w14:textId="77777777" w:rsidR="00B707A3" w:rsidRDefault="00B707A3" w:rsidP="00B707A3"/>
    <w:p w14:paraId="6BFCA55B" w14:textId="77777777" w:rsidR="00B707A3" w:rsidRDefault="00B707A3" w:rsidP="00B707A3">
      <w:commentRangeStart w:id="29"/>
      <w:r>
        <w:t>\subsubsection{Bayesian neural network}\label{</w:t>
      </w:r>
      <w:proofErr w:type="spellStart"/>
      <w:r>
        <w:t>sec:BNN</w:t>
      </w:r>
      <w:proofErr w:type="spellEnd"/>
      <w:r>
        <w:t>}</w:t>
      </w:r>
      <w:commentRangeEnd w:id="29"/>
      <w:r w:rsidR="007F42DF">
        <w:rPr>
          <w:rStyle w:val="CommentReference"/>
        </w:rPr>
        <w:commentReference w:id="29"/>
      </w:r>
    </w:p>
    <w:p w14:paraId="56608713" w14:textId="75890B93" w:rsidR="00B707A3" w:rsidRDefault="000A7285" w:rsidP="00B707A3">
      <w:r>
        <w:t xml:space="preserve">The </w:t>
      </w:r>
      <w:r w:rsidR="00983A6F">
        <w:t xml:space="preserve">estimates of the </w:t>
      </w:r>
      <w:r>
        <w:t>neural network model</w:t>
      </w:r>
      <w:r w:rsidR="00983A6F">
        <w:t xml:space="preserve"> </w:t>
      </w:r>
      <w:r w:rsidR="00655080">
        <w:t>parameters (neuron weights $\</w:t>
      </w:r>
      <w:proofErr w:type="spellStart"/>
      <w:r w:rsidR="00655080">
        <w:t>mathbf</w:t>
      </w:r>
      <w:proofErr w:type="spellEnd"/>
      <w:r w:rsidR="00655080">
        <w:t xml:space="preserve">{w}$) </w:t>
      </w:r>
      <w:r w:rsidR="00983A6F">
        <w:t>have uncertainty, and this uncertainty depends on the available training data.</w:t>
      </w:r>
      <w:r>
        <w:t xml:space="preserve"> </w:t>
      </w:r>
      <w:r w:rsidR="00722D08">
        <w:t xml:space="preserve">When the network's </w:t>
      </w:r>
      <w:r w:rsidR="00722D08">
        <w:lastRenderedPageBreak/>
        <w:t xml:space="preserve">parameters are represented using distributions </w:t>
      </w:r>
      <w:r w:rsidR="003D1CF5">
        <w:t xml:space="preserve">(to reflect the epistemic uncertainty) </w:t>
      </w:r>
      <w:r w:rsidR="00722D08">
        <w:t>instead of deterministic values, the model is referred to as a Bayesian neural network (BNN)~\citep{denker1991transforming,mackay1992practical,neal2012bayesian}.</w:t>
      </w:r>
      <w:r w:rsidR="001727E7">
        <w:t xml:space="preserve"> </w:t>
      </w:r>
      <w:r w:rsidR="00B707A3">
        <w:t xml:space="preserve">In </w:t>
      </w:r>
      <w:r w:rsidR="001727E7">
        <w:t xml:space="preserve">this </w:t>
      </w:r>
      <w:r w:rsidR="00B707A3">
        <w:t xml:space="preserve">Bayesian context, </w:t>
      </w:r>
      <w:r w:rsidR="00655080">
        <w:t>th</w:t>
      </w:r>
      <w:r w:rsidR="001727E7">
        <w:t>e model parameter</w:t>
      </w:r>
      <w:r w:rsidR="00655080">
        <w:t xml:space="preserve"> uncertainty is </w:t>
      </w:r>
      <w:r w:rsidR="00870C88">
        <w:t xml:space="preserve">first </w:t>
      </w:r>
      <w:r w:rsidR="00655080">
        <w:t>described using a</w:t>
      </w:r>
      <w:r w:rsidR="00B707A3">
        <w:t xml:space="preserve"> prior distribution $p(\</w:t>
      </w:r>
      <w:proofErr w:type="spellStart"/>
      <w:r w:rsidR="00B707A3">
        <w:t>mathbf</w:t>
      </w:r>
      <w:proofErr w:type="spellEnd"/>
      <w:r w:rsidR="00B707A3">
        <w:t>{w})$</w:t>
      </w:r>
      <w:r w:rsidR="00870C88">
        <w:t>, and the</w:t>
      </w:r>
      <w:r w:rsidR="00B707A3">
        <w:t xml:space="preserve">  likelihood function </w:t>
      </w:r>
      <w:r w:rsidR="00870C88">
        <w:t xml:space="preserve">is </w:t>
      </w:r>
      <w:r w:rsidR="00B707A3">
        <w:t>$p(\</w:t>
      </w:r>
      <w:proofErr w:type="spellStart"/>
      <w:r w:rsidR="00B707A3">
        <w:t>mathbf</w:t>
      </w:r>
      <w:proofErr w:type="spellEnd"/>
      <w:r w:rsidR="00B707A3">
        <w:t>{Y} | \</w:t>
      </w:r>
      <w:proofErr w:type="spellStart"/>
      <w:r w:rsidR="00B707A3">
        <w:t>mathbf</w:t>
      </w:r>
      <w:proofErr w:type="spellEnd"/>
      <w:r w:rsidR="00B707A3">
        <w:t>{X}, \</w:t>
      </w:r>
      <w:proofErr w:type="spellStart"/>
      <w:r w:rsidR="00B707A3">
        <w:t>mathbf</w:t>
      </w:r>
      <w:proofErr w:type="spellEnd"/>
      <w:r w:rsidR="00B707A3">
        <w:t xml:space="preserve">{w})$. </w:t>
      </w:r>
      <w:r w:rsidR="00D20F45">
        <w:t>(</w:t>
      </w:r>
      <w:r w:rsidR="00B707A3">
        <w:t>A common</w:t>
      </w:r>
      <w:r w:rsidR="00556717">
        <w:t>ly used</w:t>
      </w:r>
      <w:r w:rsidR="00B707A3">
        <w:t xml:space="preserve"> prior distribution is Gaussian</w:t>
      </w:r>
      <w:r w:rsidR="00556717">
        <w:t xml:space="preserve">, i.e., </w:t>
      </w:r>
      <w:r w:rsidR="00B707A3">
        <w:t>$p(\</w:t>
      </w:r>
      <w:proofErr w:type="spellStart"/>
      <w:r w:rsidR="00B707A3">
        <w:t>mathbf</w:t>
      </w:r>
      <w:proofErr w:type="spellEnd"/>
      <w:r w:rsidR="00B707A3">
        <w:t>{w}=\</w:t>
      </w:r>
      <w:proofErr w:type="spellStart"/>
      <w:r w:rsidR="00B707A3">
        <w:t>mathcal</w:t>
      </w:r>
      <w:proofErr w:type="spellEnd"/>
      <w:r w:rsidR="00B707A3">
        <w:t>{N}(0, \</w:t>
      </w:r>
      <w:proofErr w:type="spellStart"/>
      <w:r w:rsidR="00B707A3">
        <w:t>mathcal</w:t>
      </w:r>
      <w:proofErr w:type="spellEnd"/>
      <w:r w:rsidR="00B707A3">
        <w:t>{I}))$</w:t>
      </w:r>
      <w:r w:rsidR="00D20F45">
        <w:t>).</w:t>
      </w:r>
      <w:r w:rsidR="00B707A3">
        <w:t xml:space="preserve"> Following Bayes' theorem, a posterior distribution over the model parameters given the training set $\{\</w:t>
      </w:r>
      <w:proofErr w:type="spellStart"/>
      <w:r w:rsidR="00B707A3">
        <w:t>mathbf</w:t>
      </w:r>
      <w:proofErr w:type="spellEnd"/>
      <w:r w:rsidR="00B707A3">
        <w:t>{X, Y}\} = \{\{\</w:t>
      </w:r>
      <w:proofErr w:type="spellStart"/>
      <w:r w:rsidR="00B707A3">
        <w:t>mathbf</w:t>
      </w:r>
      <w:proofErr w:type="spellEnd"/>
      <w:r w:rsidR="00B707A3">
        <w:t>{x}_1, ...,\</w:t>
      </w:r>
      <w:proofErr w:type="spellStart"/>
      <w:r w:rsidR="00B707A3">
        <w:t>mathbf</w:t>
      </w:r>
      <w:proofErr w:type="spellEnd"/>
      <w:r w:rsidR="00B707A3">
        <w:t>{x}_N\}, \{\{\</w:t>
      </w:r>
      <w:proofErr w:type="spellStart"/>
      <w:r w:rsidR="00B707A3">
        <w:t>mathbf</w:t>
      </w:r>
      <w:proofErr w:type="spellEnd"/>
      <w:r w:rsidR="00B707A3">
        <w:t>{y}_1, ...,\</w:t>
      </w:r>
      <w:proofErr w:type="spellStart"/>
      <w:r w:rsidR="00B707A3">
        <w:t>mathbf</w:t>
      </w:r>
      <w:proofErr w:type="spellEnd"/>
      <w:r w:rsidR="00B707A3">
        <w:t>{y}_N\}\}$ is defined by</w:t>
      </w:r>
    </w:p>
    <w:p w14:paraId="502AB6D9" w14:textId="77777777" w:rsidR="00B707A3" w:rsidRDefault="00B707A3" w:rsidP="00B707A3">
      <w:r>
        <w:t>\begin{equation}</w:t>
      </w:r>
    </w:p>
    <w:p w14:paraId="11B57F99" w14:textId="77777777" w:rsidR="00B707A3" w:rsidRDefault="00B707A3" w:rsidP="00B707A3">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7AECBF1C" w14:textId="77777777" w:rsidR="00B707A3" w:rsidRDefault="00B707A3" w:rsidP="00B707A3">
      <w:r>
        <w:t>\end{equation}</w:t>
      </w:r>
    </w:p>
    <w:p w14:paraId="676C8DA8" w14:textId="77777777" w:rsidR="00B707A3" w:rsidRDefault="00B707A3" w:rsidP="00B707A3"/>
    <w:p w14:paraId="4A8342DE" w14:textId="6D59B12E" w:rsidR="00B707A3" w:rsidRDefault="00B707A3" w:rsidP="00B707A3">
      <w:r>
        <w:t>The Bayesian inference of the model outputs</w:t>
      </w:r>
      <w:r w:rsidR="00680E84">
        <w:t xml:space="preserve"> for a new input $\</w:t>
      </w:r>
      <w:proofErr w:type="spellStart"/>
      <w:r w:rsidR="00680E84">
        <w:t>mathbf</w:t>
      </w:r>
      <w:proofErr w:type="spellEnd"/>
      <w:r w:rsidR="00680E84">
        <w:t>{x^{*}}$</w:t>
      </w:r>
      <w:r>
        <w:t xml:space="preserve"> is given by the predictive distribution  as follows:</w:t>
      </w:r>
    </w:p>
    <w:p w14:paraId="28A91A83" w14:textId="77777777" w:rsidR="00B707A3" w:rsidRDefault="00B707A3" w:rsidP="00B707A3">
      <w:r>
        <w:t>\begin{equation}</w:t>
      </w:r>
    </w:p>
    <w:p w14:paraId="7A6AE196" w14:textId="77777777" w:rsidR="00B707A3" w:rsidRDefault="00B707A3" w:rsidP="00B707A3">
      <w:r>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715D3B10" w14:textId="77777777" w:rsidR="00B707A3" w:rsidRDefault="00B707A3" w:rsidP="00B707A3">
      <w:r>
        <w:t>\end{equation}</w:t>
      </w:r>
    </w:p>
    <w:p w14:paraId="14524ECA" w14:textId="006CDFC2" w:rsidR="00B707A3" w:rsidRDefault="00B707A3" w:rsidP="00B707A3">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 xml:space="preserve">{Y})$ </w:t>
      </w:r>
      <w:r w:rsidR="00B158D1">
        <w:t>is challenging to evaluate</w:t>
      </w:r>
      <w:r>
        <w:t xml:space="preserve"> over the </w:t>
      </w:r>
      <w:r w:rsidR="00A36F95">
        <w:t xml:space="preserve">entire </w:t>
      </w:r>
      <w:r>
        <w:t xml:space="preserve">parameter space $\Omega$ due to </w:t>
      </w:r>
      <w:r w:rsidR="00A36F95">
        <w:t xml:space="preserve">the high dimensionality of $\Omega$, and the </w:t>
      </w:r>
      <w:r>
        <w:t>highly non-linear behavior in the neural network</w:t>
      </w:r>
      <w:r w:rsidR="00A36F95">
        <w:t xml:space="preserve"> </w:t>
      </w:r>
      <w:r>
        <w:t xml:space="preserve"> caused by the non-linear activation functions and their combinations across multiple hidden layers. </w:t>
      </w:r>
    </w:p>
    <w:p w14:paraId="34A55B13" w14:textId="1D1307E3" w:rsidR="00B707A3" w:rsidRDefault="00B707A3" w:rsidP="00B707A3">
      <w:proofErr w:type="gramStart"/>
      <w:r>
        <w:t>There</w:t>
      </w:r>
      <w:r w:rsidR="00B158D1">
        <w:t>fore</w:t>
      </w:r>
      <w:proofErr w:type="gramEnd"/>
      <w:r>
        <w:t xml:space="preserve"> different approximate inference techniques </w:t>
      </w:r>
      <w:r w:rsidR="00B158D1">
        <w:t xml:space="preserve">can be considered </w:t>
      </w:r>
      <w:r>
        <w:t>to infer the posterior distribution $p(\</w:t>
      </w:r>
      <w:proofErr w:type="spellStart"/>
      <w:r>
        <w:t>mathbf</w:t>
      </w:r>
      <w:proofErr w:type="spellEnd"/>
      <w:r>
        <w:t>{w} | \</w:t>
      </w:r>
      <w:proofErr w:type="spellStart"/>
      <w:r>
        <w:t>mathbf</w:t>
      </w:r>
      <w:proofErr w:type="spellEnd"/>
      <w:r>
        <w:t>{X}, \mathbf{Y})$~\citep{blundell2015weight,graves2011practical,hernandez2016black,gal2015bayesian}</w:t>
      </w:r>
      <w:r w:rsidR="006D426F">
        <w:t>. One</w:t>
      </w:r>
      <w:r>
        <w:t xml:space="preserve"> such </w:t>
      </w:r>
      <w:r w:rsidR="006D426F">
        <w:t>approximation is</w:t>
      </w:r>
      <w:r>
        <w:t xml:space="preserve"> variational inference, which fits a simple and tractable distribution $q_{\theta}(\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The closeness of the variational distribution is often measured 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p>
    <w:p w14:paraId="46A3AA83" w14:textId="0F176FB0" w:rsidR="00B707A3" w:rsidRDefault="00232002" w:rsidP="00B707A3">
      <w:r>
        <w:t>A</w:t>
      </w:r>
      <w:r w:rsidR="00B707A3">
        <w:t xml:space="preserve"> Monte Carlo (MC) dropout </w:t>
      </w:r>
      <w:r>
        <w:t xml:space="preserve">technique </w:t>
      </w:r>
      <w:commentRangeStart w:id="30"/>
      <w:r>
        <w:t>has been developed in recent years</w:t>
      </w:r>
      <w:commentRangeEnd w:id="30"/>
      <w:r>
        <w:rPr>
          <w:rStyle w:val="CommentReference"/>
        </w:rPr>
        <w:commentReference w:id="30"/>
      </w:r>
      <w:r>
        <w:t xml:space="preserve"> which </w:t>
      </w:r>
      <w:r w:rsidR="00B707A3">
        <w:t xml:space="preserve">is equivalent to performing approximate variational inference. In MC dropout, dropout is not only applied while training a model but also </w:t>
      </w:r>
      <w:r>
        <w:t>during prediction</w:t>
      </w:r>
      <w:r w:rsidR="00B707A3">
        <w:t xml:space="preserve">. </w:t>
      </w:r>
      <w:r>
        <w:t>R</w:t>
      </w:r>
      <w:r w:rsidR="00B707A3">
        <w:t xml:space="preserve">andomly chosen neurons are temporarily removed from the network along with </w:t>
      </w:r>
      <w:r w:rsidR="00D6469E">
        <w:t xml:space="preserve">their </w:t>
      </w:r>
      <w:r w:rsidR="00B707A3">
        <w:t xml:space="preserve">connections. Next, the gradients of neurons weights are calculated on a sub-neural network for each training data and these gradients are then averaged over the training sets to obtain the weights of overall network. </w:t>
      </w:r>
      <w:commentRangeStart w:id="31"/>
      <w:r w:rsidR="00B707A3">
        <w:t xml:space="preserve">The optimization of Bayesian neural networks with the MC </w:t>
      </w:r>
      <w:r w:rsidR="00B707A3">
        <w:lastRenderedPageBreak/>
        <w:t>dropout is equivalent to using dropout as regularization on neural networks. However, in contrast to standard neural networks, the MC dropout performs dropout and generates random samples following a Bernoulli distribution for each neuron in the input and hidden layers during testing. The dropout is applied to the neuron that takes the value of $0$ with a given dropout probability $</w:t>
      </w:r>
      <w:proofErr w:type="spellStart"/>
      <w:r w:rsidR="00B707A3">
        <w:t>p_d</w:t>
      </w:r>
      <w:proofErr w:type="spellEnd"/>
      <w:r w:rsidR="00B707A3">
        <w:t>$. The outputs of the network are predicted using the collection of generated random samples from the posterior predictive distribution and the uncertainty in the prediction of a new data is quantified with the trained network.</w:t>
      </w:r>
      <w:commentRangeEnd w:id="31"/>
      <w:r w:rsidR="00D6469E">
        <w:rPr>
          <w:rStyle w:val="CommentReference"/>
        </w:rPr>
        <w:commentReference w:id="31"/>
      </w:r>
      <w:r w:rsidR="00B707A3">
        <w:t xml:space="preserve"> </w:t>
      </w:r>
      <w:r w:rsidR="008A7C08">
        <w:t>T</w:t>
      </w:r>
      <w:r w:rsidR="00B707A3">
        <w:t>he MC dropout strategy provides an efficient way of Bayesian inference to quantify the model prediction uncertainty</w:t>
      </w:r>
      <w:r w:rsidR="000B424A">
        <w:t>, and can be applied</w:t>
      </w:r>
      <w:r w:rsidR="00B707A3">
        <w:t xml:space="preserve"> </w:t>
      </w:r>
      <w:r w:rsidR="000B424A">
        <w:t xml:space="preserve">to a </w:t>
      </w:r>
      <w:r w:rsidR="00B707A3">
        <w:t xml:space="preserve">variety of neural networks, such as feedforward neural networks, convolutional neural networks, and recurrent neural </w:t>
      </w:r>
      <w:commentRangeStart w:id="32"/>
      <w:r w:rsidR="00B707A3">
        <w:t>networks</w:t>
      </w:r>
      <w:commentRangeEnd w:id="32"/>
      <w:r w:rsidR="000B424A">
        <w:rPr>
          <w:rStyle w:val="CommentReference"/>
        </w:rPr>
        <w:commentReference w:id="32"/>
      </w:r>
      <w:r w:rsidR="00B707A3">
        <w:t>.</w:t>
      </w:r>
    </w:p>
    <w:p w14:paraId="0FD14FCA" w14:textId="77777777" w:rsidR="00B707A3" w:rsidRDefault="00B707A3" w:rsidP="00B707A3"/>
    <w:p w14:paraId="6BEEB6F2" w14:textId="77777777" w:rsidR="00B707A3" w:rsidRDefault="00B707A3" w:rsidP="00B707A3"/>
    <w:p w14:paraId="3FED5574" w14:textId="77777777" w:rsidR="00B707A3" w:rsidRDefault="00B707A3" w:rsidP="00B707A3">
      <w:r>
        <w:t>% Methodology</w:t>
      </w:r>
    </w:p>
    <w:p w14:paraId="0EF42094" w14:textId="77777777" w:rsidR="00B707A3" w:rsidRDefault="00B707A3" w:rsidP="00B707A3">
      <w:r>
        <w:t>\section{Proposed methodology}\label{</w:t>
      </w:r>
      <w:proofErr w:type="spellStart"/>
      <w:r>
        <w:t>Sec:Methods</w:t>
      </w:r>
      <w:proofErr w:type="spellEnd"/>
      <w:r>
        <w:t>}</w:t>
      </w:r>
    </w:p>
    <w:p w14:paraId="469294A6" w14:textId="5E103427" w:rsidR="00B707A3" w:rsidRDefault="00B707A3" w:rsidP="00B707A3">
      <w:r>
        <w:t xml:space="preserve">The proposed methodology for sensitivity analysis using </w:t>
      </w:r>
      <w:r w:rsidR="008E0469">
        <w:t xml:space="preserve">both </w:t>
      </w:r>
      <w:r>
        <w:t>physics knowledge and experimental data consists of the following steps:</w:t>
      </w:r>
    </w:p>
    <w:p w14:paraId="005D77B4" w14:textId="77777777" w:rsidR="00B707A3" w:rsidRDefault="00B707A3" w:rsidP="00B707A3">
      <w:r>
        <w:t>\begin{enumerate}</w:t>
      </w:r>
    </w:p>
    <w:p w14:paraId="1CC5EE3D" w14:textId="0A02BDC5" w:rsidR="00B707A3" w:rsidRDefault="00B707A3" w:rsidP="00B707A3">
      <w:r>
        <w:t xml:space="preserve">    \item PIML strategies</w:t>
      </w:r>
    </w:p>
    <w:p w14:paraId="70515654" w14:textId="31B07349" w:rsidR="00B707A3" w:rsidRDefault="00B707A3" w:rsidP="00B707A3">
      <w:r>
        <w:t xml:space="preserve">    \item Implementation </w:t>
      </w:r>
      <w:r w:rsidR="00406591">
        <w:t xml:space="preserve">of PIML </w:t>
      </w:r>
      <w:r>
        <w:t>in GP</w:t>
      </w:r>
    </w:p>
    <w:p w14:paraId="7B69B745" w14:textId="5943951B" w:rsidR="00B707A3" w:rsidRDefault="00B707A3" w:rsidP="00B707A3">
      <w:r>
        <w:t xml:space="preserve">    \item Implementation </w:t>
      </w:r>
      <w:r w:rsidR="00406591">
        <w:t xml:space="preserve">of PIML </w:t>
      </w:r>
      <w:r>
        <w:t>in DNN</w:t>
      </w:r>
    </w:p>
    <w:p w14:paraId="21A8BB7E" w14:textId="77777777" w:rsidR="00B707A3" w:rsidRDefault="00B707A3" w:rsidP="00B707A3">
      <w:r>
        <w:t xml:space="preserve">    \item Model uncertainty quantification in GP and DNN</w:t>
      </w:r>
    </w:p>
    <w:p w14:paraId="612D9A20" w14:textId="77777777" w:rsidR="00B707A3" w:rsidRDefault="00B707A3" w:rsidP="00B707A3">
      <w:r>
        <w:t xml:space="preserve">    \item </w:t>
      </w:r>
      <w:proofErr w:type="spellStart"/>
      <w:r>
        <w:t>Sobol</w:t>
      </w:r>
      <w:proofErr w:type="spellEnd"/>
      <w:r>
        <w:t xml:space="preserve"> indices computation with model uncertainty</w:t>
      </w:r>
    </w:p>
    <w:p w14:paraId="2D7EB729" w14:textId="77777777" w:rsidR="00B707A3" w:rsidRDefault="00B707A3" w:rsidP="00B707A3">
      <w:r>
        <w:t>\end{enumerate}</w:t>
      </w:r>
    </w:p>
    <w:p w14:paraId="71456B32" w14:textId="77777777" w:rsidR="00B707A3" w:rsidRDefault="00B707A3" w:rsidP="00B707A3"/>
    <w:p w14:paraId="0F2E4C10" w14:textId="77777777" w:rsidR="00B707A3" w:rsidRDefault="00B707A3" w:rsidP="00B707A3">
      <w:r>
        <w:t>The following subsections describe these steps in detail.</w:t>
      </w:r>
    </w:p>
    <w:p w14:paraId="7E28AEB1" w14:textId="77777777" w:rsidR="00B707A3" w:rsidRDefault="00B707A3" w:rsidP="00B707A3"/>
    <w:p w14:paraId="79C2B4EF" w14:textId="77777777" w:rsidR="00B707A3" w:rsidRDefault="00B707A3" w:rsidP="00B707A3">
      <w:r>
        <w:t>%%%%%%%%%%%%%%%%%%%%%%%%%%%%%%%%%%%%%%%%%%%%%%%%</w:t>
      </w:r>
    </w:p>
    <w:p w14:paraId="3DA41FBF" w14:textId="77777777" w:rsidR="00B707A3" w:rsidRDefault="00B707A3" w:rsidP="00B707A3"/>
    <w:p w14:paraId="5C62C404" w14:textId="77777777" w:rsidR="00B707A3" w:rsidRDefault="00B707A3" w:rsidP="00B707A3">
      <w:r>
        <w:t>\subsection{PIML strategies}\label{</w:t>
      </w:r>
      <w:proofErr w:type="spellStart"/>
      <w:r>
        <w:t>sec:PIML</w:t>
      </w:r>
      <w:proofErr w:type="spellEnd"/>
      <w:r>
        <w:t>}</w:t>
      </w:r>
    </w:p>
    <w:p w14:paraId="5406C14B" w14:textId="00C16C49" w:rsidR="00B707A3" w:rsidRDefault="00B707A3" w:rsidP="00B707A3">
      <w:r>
        <w:t>PIML models</w:t>
      </w:r>
      <w:r w:rsidR="00E36C29">
        <w:t xml:space="preserve"> seek to incorporate physics knowledge or constraints within the data-driven ML models. </w:t>
      </w:r>
      <w:r w:rsidR="00D26002">
        <w:t>When a mechanistic, physics-based model is also available</w:t>
      </w:r>
      <w:r>
        <w:t xml:space="preserve">, complementary strengths of both </w:t>
      </w:r>
      <w:r w:rsidR="00D26002">
        <w:t xml:space="preserve">mechanistic and ML </w:t>
      </w:r>
      <w:r>
        <w:t xml:space="preserve">models </w:t>
      </w:r>
      <w:r w:rsidR="00D26002">
        <w:t xml:space="preserve">can be </w:t>
      </w:r>
      <w:r>
        <w:t xml:space="preserve">leveraged in a synergistic manner~\cite{willard2020integrating}. The aim is to improve the predictions beyond that of physics-based models or ML models alone by coupling physics-based models with ML models. </w:t>
      </w:r>
      <w:r w:rsidR="0016128A">
        <w:t>Thus</w:t>
      </w:r>
      <w:r>
        <w:t xml:space="preserve"> two different strategies to combine physics knowledge and </w:t>
      </w:r>
      <w:r>
        <w:lastRenderedPageBreak/>
        <w:t xml:space="preserve">ML models </w:t>
      </w:r>
      <w:r w:rsidR="0016128A">
        <w:t>can be considered</w:t>
      </w:r>
      <w:r>
        <w:t xml:space="preserve">: (1) incorporate physics constraints in the ML models, and (2) pre-train and update </w:t>
      </w:r>
      <w:r w:rsidR="00DC2CCC">
        <w:t xml:space="preserve">the </w:t>
      </w:r>
      <w:r>
        <w:t>ML models using physics model input-output and experimental data, respectively.</w:t>
      </w:r>
    </w:p>
    <w:p w14:paraId="22322D0B" w14:textId="77777777" w:rsidR="00B707A3" w:rsidRDefault="00B707A3" w:rsidP="00B707A3"/>
    <w:p w14:paraId="79F6CDD1" w14:textId="599C76D4" w:rsidR="00B707A3" w:rsidRDefault="00B707A3" w:rsidP="00B707A3">
      <w:r>
        <w:t>\subsubsection{</w:t>
      </w:r>
      <w:r w:rsidR="00B92295">
        <w:t xml:space="preserve">Strategy 1: </w:t>
      </w:r>
      <w:r w:rsidR="00DC2CCC">
        <w:t>Enforcing physics constraints</w:t>
      </w:r>
      <w:r>
        <w:t>}</w:t>
      </w:r>
    </w:p>
    <w:p w14:paraId="0C42CE6E" w14:textId="6F03CEFD" w:rsidR="00B707A3" w:rsidRDefault="00B707A3" w:rsidP="00B707A3">
      <w:r>
        <w:t xml:space="preserve">A direct strategy to </w:t>
      </w:r>
      <w:r w:rsidR="00DC2CCC">
        <w:t xml:space="preserve">enforce physics constraints in </w:t>
      </w:r>
      <w:r>
        <w:t xml:space="preserve">ML model predictions is by including </w:t>
      </w:r>
      <w:r w:rsidR="00DC2CCC">
        <w:t>the constraints in the</w:t>
      </w:r>
      <w:r>
        <w:t xml:space="preserve"> loss functions</w:t>
      </w:r>
      <w:r w:rsidR="00DC2CCC">
        <w:t xml:space="preserve"> </w:t>
      </w:r>
      <w:r w:rsidR="004220AF">
        <w:t>used in</w:t>
      </w:r>
      <w:r w:rsidR="00DC2CCC">
        <w:t xml:space="preserve"> training the ML model</w:t>
      </w:r>
      <w:r>
        <w:t>~\cite{karpatne2017physics}. Consider a PIML model with inputs $\</w:t>
      </w:r>
      <w:proofErr w:type="spellStart"/>
      <w:r>
        <w:t>boldsymbol</w:t>
      </w:r>
      <w:proofErr w:type="spellEnd"/>
      <w:r>
        <w:t>{X}$ and outputs $\</w:t>
      </w:r>
      <w:proofErr w:type="spellStart"/>
      <w:r>
        <w:t>boldsymbol</w:t>
      </w:r>
      <w:proofErr w:type="spellEnd"/>
      <w:r>
        <w:t>{\hat{Y}}$ trained using physical laws that are incorporated as constraints into the loss function:</w:t>
      </w:r>
    </w:p>
    <w:p w14:paraId="79F5FD0B" w14:textId="77777777" w:rsidR="00B707A3" w:rsidRDefault="00B707A3" w:rsidP="00B707A3">
      <w:r>
        <w:t>\begin{align}\label{</w:t>
      </w:r>
      <w:proofErr w:type="spellStart"/>
      <w:r>
        <w:t>eq:lossfunc</w:t>
      </w:r>
      <w:proofErr w:type="spellEnd"/>
      <w:r>
        <w:t>}</w:t>
      </w:r>
    </w:p>
    <w:p w14:paraId="6CF979D7" w14:textId="77777777" w:rsidR="00B707A3" w:rsidRDefault="00B707A3" w:rsidP="00B707A3">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39C42E35" w14:textId="77777777" w:rsidR="00B707A3" w:rsidRDefault="00B707A3" w:rsidP="00B707A3">
      <w:r>
        <w:t>\end{align}</w:t>
      </w:r>
    </w:p>
    <w:p w14:paraId="362D7FE5" w14:textId="1139C3AC" w:rsidR="00B707A3" w:rsidRDefault="00B707A3" w:rsidP="00B707A3">
      <w:r>
        <w:t xml:space="preserve">where </w:t>
      </w:r>
      <w:commentRangeStart w:id="33"/>
      <w:r>
        <w:t>$\</w:t>
      </w:r>
      <w:proofErr w:type="spellStart"/>
      <w:r>
        <w:t>mathcal</w:t>
      </w:r>
      <w:proofErr w:type="spellEnd"/>
      <w:r>
        <w:t>{L}_{\rm ML}$ is the log marginal likelihood of the data</w:t>
      </w:r>
      <w:r w:rsidR="0061124B">
        <w:t xml:space="preserve"> (</w:t>
      </w:r>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r w:rsidR="0061124B">
        <w:t>)</w:t>
      </w:r>
      <w:r>
        <w:t xml:space="preserve"> for a GP </w:t>
      </w:r>
      <w:r w:rsidR="0061124B">
        <w:t>model</w:t>
      </w:r>
      <w:r w:rsidR="0023067B">
        <w:t>,</w:t>
      </w:r>
      <w:r w:rsidR="0061124B">
        <w:t xml:space="preserve"> </w:t>
      </w:r>
      <w:r>
        <w:t xml:space="preserve">and regular training loss </w:t>
      </w:r>
      <w:r w:rsidR="0023067B">
        <w:t xml:space="preserve">function </w:t>
      </w:r>
      <w:r>
        <w:t>for a DNN that evaluates a supervised error (e.g., root mean squared error (RMSE)</w:t>
      </w:r>
      <w:r w:rsidR="00922A70">
        <w:t>,</w:t>
      </w:r>
      <w:r>
        <w:t xml:space="preserve"> $\</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(Y_{</w:t>
      </w:r>
      <w:proofErr w:type="spellStart"/>
      <w:r>
        <w:t>i</w:t>
      </w:r>
      <w:proofErr w:type="spellEnd"/>
      <w:r>
        <w:t>}- \hat{Y}_{</w:t>
      </w:r>
      <w:proofErr w:type="spellStart"/>
      <w:r>
        <w:t>i</w:t>
      </w:r>
      <w:proofErr w:type="spellEnd"/>
      <w:r>
        <w:t>})^2/n}$), that measures the accuracy of predictions $\</w:t>
      </w:r>
      <w:proofErr w:type="spellStart"/>
      <w:r>
        <w:t>boldsymbol</w:t>
      </w:r>
      <w:proofErr w:type="spellEnd"/>
      <w:r>
        <w:t>{\hat{Y}}$ for $n$ training samples.</w:t>
      </w:r>
      <w:commentRangeEnd w:id="33"/>
      <w:r w:rsidR="00922A70">
        <w:rPr>
          <w:rStyle w:val="CommentReference"/>
        </w:rPr>
        <w:commentReference w:id="33"/>
      </w:r>
      <w:r>
        <w:t xml:space="preserve"> The physics-based loss function $\</w:t>
      </w:r>
      <w:proofErr w:type="spellStart"/>
      <w:r>
        <w:t>mathcal</w:t>
      </w:r>
      <w:proofErr w:type="spellEnd"/>
      <w:r>
        <w:t xml:space="preserve">{L}_{\rm </w:t>
      </w:r>
      <w:proofErr w:type="spellStart"/>
      <w:r>
        <w:t>phy</w:t>
      </w:r>
      <w:proofErr w:type="spellEnd"/>
      <w:r>
        <w:t xml:space="preserve">}$ </w:t>
      </w:r>
      <w:r w:rsidR="007E678F">
        <w:t>in the second term of Eq.~\cite{</w:t>
      </w:r>
      <w:r w:rsidR="007E678F" w:rsidRPr="007E678F">
        <w:t xml:space="preserve"> </w:t>
      </w:r>
      <w:proofErr w:type="spellStart"/>
      <w:r w:rsidR="007E678F">
        <w:t>eq:lossfunc</w:t>
      </w:r>
      <w:proofErr w:type="spellEnd"/>
      <w:r w:rsidR="007E678F">
        <w:t xml:space="preserve">} </w:t>
      </w:r>
      <w:r>
        <w:t xml:space="preserve">is </w:t>
      </w:r>
      <w:r w:rsidR="001379A8">
        <w:t xml:space="preserve">weighted </w:t>
      </w:r>
      <w:r>
        <w:t xml:space="preserve">by a hyperparameter $\lambda_{\rm </w:t>
      </w:r>
      <w:proofErr w:type="spellStart"/>
      <w:r>
        <w:t>phy</w:t>
      </w:r>
      <w:proofErr w:type="spellEnd"/>
      <w:r>
        <w:t>}$</w:t>
      </w:r>
      <w:r w:rsidR="00F4762F">
        <w:t xml:space="preserve">; the value of $\lambda_{\rm </w:t>
      </w:r>
      <w:proofErr w:type="spellStart"/>
      <w:r w:rsidR="00F4762F">
        <w:t>phy</w:t>
      </w:r>
      <w:proofErr w:type="spellEnd"/>
      <w:r w:rsidR="00F4762F">
        <w:t>}$ controls the strength of the physics constraint enforcement.</w:t>
      </w:r>
      <w:r>
        <w:t xml:space="preserve"> </w:t>
      </w:r>
      <w:r w:rsidR="00F4762F">
        <w:t>The</w:t>
      </w:r>
      <w:r>
        <w:t xml:space="preserve"> inclusion </w:t>
      </w:r>
      <w:r w:rsidR="00F4762F">
        <w:t xml:space="preserve">of the second term </w:t>
      </w:r>
      <w:r>
        <w:t xml:space="preserve">ensures physically consistent model predictions and </w:t>
      </w:r>
      <w:commentRangeStart w:id="34"/>
      <w:r>
        <w:t xml:space="preserve">helps </w:t>
      </w:r>
      <w:r w:rsidR="001379A8">
        <w:t xml:space="preserve">to reduce </w:t>
      </w:r>
      <w:r>
        <w:t xml:space="preserve">the generalization error </w:t>
      </w:r>
      <w:r w:rsidRPr="00CF0CA0">
        <w:rPr>
          <w:highlight w:val="yellow"/>
        </w:rPr>
        <w:t>even</w:t>
      </w:r>
      <w:r>
        <w:t xml:space="preserve"> when there is a small amount of training data~\cite{karpatne2017physics}</w:t>
      </w:r>
      <w:commentRangeEnd w:id="34"/>
      <w:r w:rsidR="006E2088">
        <w:rPr>
          <w:rStyle w:val="CommentReference"/>
        </w:rPr>
        <w:commentReference w:id="34"/>
      </w:r>
      <w:r>
        <w:t xml:space="preserve">. </w:t>
      </w:r>
      <w:commentRangeStart w:id="35"/>
      <w:r>
        <w:t>We note that only simulation data is used to evaluate physics-based loss functions.</w:t>
      </w:r>
      <w:commentRangeEnd w:id="35"/>
      <w:r w:rsidR="006E2088">
        <w:rPr>
          <w:rStyle w:val="CommentReference"/>
        </w:rPr>
        <w:commentReference w:id="35"/>
      </w:r>
    </w:p>
    <w:p w14:paraId="0A904977" w14:textId="77777777" w:rsidR="00B707A3" w:rsidRDefault="00B707A3" w:rsidP="00B707A3"/>
    <w:p w14:paraId="5C5F0277" w14:textId="77777777" w:rsidR="00B707A3" w:rsidRDefault="00B707A3" w:rsidP="00B707A3">
      <w:r>
        <w:t>The physical inconsistencies in the model predictions are evaluated using the physics-based loss functions. The generic forms of these physical relationships can be expressed using the following equations:</w:t>
      </w:r>
    </w:p>
    <w:p w14:paraId="43EE7DD3" w14:textId="77777777" w:rsidR="00B707A3" w:rsidRDefault="00B707A3" w:rsidP="00B707A3">
      <w:r>
        <w:t>\begin{align}</w:t>
      </w:r>
    </w:p>
    <w:p w14:paraId="2F5DE564" w14:textId="77777777" w:rsidR="00B707A3" w:rsidRDefault="00B707A3" w:rsidP="00B707A3">
      <w:r>
        <w:t xml:space="preserve">    \</w:t>
      </w:r>
      <w:proofErr w:type="spellStart"/>
      <w:r>
        <w:t>mathcal</w:t>
      </w:r>
      <w:proofErr w:type="spellEnd"/>
      <w:r>
        <w:t>{F}_{1}(\</w:t>
      </w:r>
      <w:proofErr w:type="spellStart"/>
      <w:r>
        <w:t>boldsymbol</w:t>
      </w:r>
      <w:proofErr w:type="spellEnd"/>
      <w:r>
        <w:t>{Y},\</w:t>
      </w:r>
      <w:proofErr w:type="spellStart"/>
      <w:r>
        <w:t>mathbf</w:t>
      </w:r>
      <w:proofErr w:type="spellEnd"/>
      <w:r>
        <w:t>{\Gamma}) = 0, \\ \</w:t>
      </w:r>
      <w:proofErr w:type="spellStart"/>
      <w:r>
        <w:t>notag</w:t>
      </w:r>
      <w:proofErr w:type="spellEnd"/>
    </w:p>
    <w:p w14:paraId="4035E9B8" w14:textId="77777777" w:rsidR="00B707A3" w:rsidRDefault="00B707A3" w:rsidP="00B707A3">
      <w:r>
        <w:t xml:space="preserve">    \</w:t>
      </w:r>
      <w:proofErr w:type="spellStart"/>
      <w:r>
        <w:t>mathcal</w:t>
      </w:r>
      <w:proofErr w:type="spellEnd"/>
      <w:r>
        <w:t>{F}_{2}(\</w:t>
      </w:r>
      <w:proofErr w:type="spellStart"/>
      <w:r>
        <w:t>boldsymbol</w:t>
      </w:r>
      <w:proofErr w:type="spellEnd"/>
      <w:r>
        <w:t>{Y},\</w:t>
      </w:r>
      <w:proofErr w:type="spellStart"/>
      <w:r>
        <w:t>mathbf</w:t>
      </w:r>
      <w:proofErr w:type="spellEnd"/>
      <w:r>
        <w:t>{\Gamma}) \</w:t>
      </w:r>
      <w:proofErr w:type="spellStart"/>
      <w:r>
        <w:t>leq</w:t>
      </w:r>
      <w:proofErr w:type="spellEnd"/>
      <w:r>
        <w:t xml:space="preserve"> 0.</w:t>
      </w:r>
    </w:p>
    <w:p w14:paraId="6F54211E" w14:textId="77777777" w:rsidR="00B707A3" w:rsidRDefault="00B707A3" w:rsidP="00B707A3">
      <w:r>
        <w:t>\end{align}</w:t>
      </w:r>
    </w:p>
    <w:p w14:paraId="09875D9C" w14:textId="571F3B02" w:rsidR="00B707A3" w:rsidRDefault="00B707A3" w:rsidP="00B707A3">
      <w:r>
        <w:t xml:space="preserve">where $\Gamma$ denotes model parameters and physical variables. These equations can involve algebraic </w:t>
      </w:r>
      <w:r w:rsidR="00175503">
        <w:t xml:space="preserve">relationships </w:t>
      </w:r>
      <w:r>
        <w:t>or partial differentials of $\</w:t>
      </w:r>
      <w:proofErr w:type="spellStart"/>
      <w:r>
        <w:t>boldsymbol</w:t>
      </w:r>
      <w:proofErr w:type="spellEnd"/>
      <w:r>
        <w:t>{Y}$ and $\</w:t>
      </w:r>
      <w:proofErr w:type="spellStart"/>
      <w:r>
        <w:t>mathbf</w:t>
      </w:r>
      <w:proofErr w:type="spellEnd"/>
      <w:r>
        <w:t xml:space="preserve">{\Gamma}$. </w:t>
      </w:r>
      <w:commentRangeStart w:id="36"/>
      <w:r>
        <w:t>The physics-based loss functions for these equations can be defined as:</w:t>
      </w:r>
    </w:p>
    <w:p w14:paraId="291ED7C1" w14:textId="77777777" w:rsidR="00B707A3" w:rsidRDefault="00B707A3" w:rsidP="00B707A3">
      <w:r>
        <w:t>\begin{align}</w:t>
      </w:r>
    </w:p>
    <w:p w14:paraId="1F47D5CA" w14:textId="77777777" w:rsidR="00B707A3" w:rsidRDefault="00B707A3" w:rsidP="00B707A3">
      <w:r>
        <w:lastRenderedPageBreak/>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{\Gamma})||^2 + \rm{ReLU}(\mathcal{F}_{2}(\boldsymbol{\hat{Y}},\mathbf{\Gamma})),</w:t>
      </w:r>
    </w:p>
    <w:p w14:paraId="21E17596" w14:textId="77777777" w:rsidR="00B707A3" w:rsidRDefault="00B707A3" w:rsidP="00B707A3">
      <w:r>
        <w:t>\end{align}</w:t>
      </w:r>
    </w:p>
    <w:p w14:paraId="6168AEBE" w14:textId="77777777" w:rsidR="00B707A3" w:rsidRDefault="00B707A3" w:rsidP="00B707A3">
      <w:r>
        <w:t>where $\rm{</w:t>
      </w:r>
      <w:proofErr w:type="spellStart"/>
      <w:r>
        <w:t>ReLU</w:t>
      </w:r>
      <w:proofErr w:type="spellEnd"/>
      <w:r>
        <w:t>}$ represents the rectified linear unit function.</w:t>
      </w:r>
      <w:commentRangeEnd w:id="36"/>
      <w:r w:rsidR="00175503">
        <w:rPr>
          <w:rStyle w:val="CommentReference"/>
        </w:rPr>
        <w:commentReference w:id="36"/>
      </w:r>
    </w:p>
    <w:p w14:paraId="08049228" w14:textId="77777777" w:rsidR="00B707A3" w:rsidRDefault="00B707A3" w:rsidP="00B707A3"/>
    <w:p w14:paraId="3267C7EC" w14:textId="77777777" w:rsidR="00B707A3" w:rsidRDefault="00B707A3" w:rsidP="00B707A3"/>
    <w:p w14:paraId="526D75D6" w14:textId="77777777" w:rsidR="00B707A3" w:rsidRDefault="00B707A3" w:rsidP="00B707A3"/>
    <w:p w14:paraId="4C4E690F" w14:textId="0CF45E56" w:rsidR="00B707A3" w:rsidRDefault="00B707A3" w:rsidP="00B707A3">
      <w:r>
        <w:t>\subsubsection{</w:t>
      </w:r>
      <w:r w:rsidR="00B92295">
        <w:t xml:space="preserve">Strategy 2: </w:t>
      </w:r>
      <w:r>
        <w:t>Pre-</w:t>
      </w:r>
      <w:r w:rsidR="00B92295">
        <w:t>training and Updating</w:t>
      </w:r>
      <w:r>
        <w:t>}\label{</w:t>
      </w:r>
      <w:proofErr w:type="spellStart"/>
      <w:r>
        <w:t>sec:Pretrain</w:t>
      </w:r>
      <w:proofErr w:type="spellEnd"/>
      <w:r>
        <w:t>}</w:t>
      </w:r>
    </w:p>
    <w:p w14:paraId="772147E0" w14:textId="755A03AD" w:rsidR="00B707A3" w:rsidRDefault="00B707A3" w:rsidP="00B707A3">
      <w:r>
        <w:t xml:space="preserve">The model </w:t>
      </w:r>
      <w:r w:rsidR="00426104">
        <w:t>output accuracy and uncertainty are</w:t>
      </w:r>
      <w:r>
        <w:t xml:space="preserve"> dependent on the quality and quantity of the </w:t>
      </w:r>
      <w:r w:rsidR="00426104">
        <w:t xml:space="preserve">available </w:t>
      </w:r>
      <w:r>
        <w:t xml:space="preserve">data. </w:t>
      </w:r>
      <w:r w:rsidR="00426104">
        <w:t xml:space="preserve">In some systems, the </w:t>
      </w:r>
      <w:r>
        <w:t xml:space="preserve">high cost associated with conducting experiments makes it infeasible to have </w:t>
      </w:r>
      <w:r w:rsidR="00426104">
        <w:t xml:space="preserve">adequate </w:t>
      </w:r>
      <w:r>
        <w:t>amount of training data</w:t>
      </w:r>
      <w:r w:rsidR="00426104">
        <w:t xml:space="preserve"> to build purely data-driven models</w:t>
      </w:r>
      <w:r>
        <w:t xml:space="preserve">. Thus, it is important to effectively combine the physics-based model and a small amount of </w:t>
      </w:r>
      <w:r w:rsidR="00595475">
        <w:t xml:space="preserve">available </w:t>
      </w:r>
      <w:r>
        <w:t xml:space="preserve">experimental data in order to maximize the accuracy and minimize the uncertainty of the sensitivity estimate. </w:t>
      </w:r>
      <w:r w:rsidR="00595475">
        <w:t xml:space="preserve">When the experiments are expensive, </w:t>
      </w:r>
      <w:r w:rsidR="00332DFB">
        <w:t>they could only be conducted for a few values of the inputs, whereas</w:t>
      </w:r>
      <w:r>
        <w:t xml:space="preserve"> </w:t>
      </w:r>
      <w:r w:rsidR="00332DFB">
        <w:t xml:space="preserve">it might be possible to run </w:t>
      </w:r>
      <w:r>
        <w:t>the physics-based model for multiple combinations</w:t>
      </w:r>
      <w:r w:rsidR="00892653">
        <w:t xml:space="preserve"> of input values</w:t>
      </w:r>
      <w:r>
        <w:t xml:space="preserve">. </w:t>
      </w:r>
      <w:r w:rsidR="00892653">
        <w:t xml:space="preserve">In that case, the </w:t>
      </w:r>
      <w:r>
        <w:t xml:space="preserve">simulation data can be used to pre-train an ML model, </w:t>
      </w:r>
      <w:r w:rsidR="00892653">
        <w:t xml:space="preserve">which </w:t>
      </w:r>
      <w:r>
        <w:t xml:space="preserve">is used as the initial model to be updated with experimental observations. </w:t>
      </w:r>
      <w:r w:rsidR="0004163A">
        <w:t>Further, training of</w:t>
      </w:r>
      <w:r w:rsidR="00892653">
        <w:t xml:space="preserve"> ML models </w:t>
      </w:r>
      <w:r w:rsidR="0004163A">
        <w:t xml:space="preserve">requires the choice of initial values of the model parameters. </w:t>
      </w:r>
      <w:r>
        <w:t xml:space="preserve">The transfer of physical knowledge using a pre-trained ML model can prevent poor initialization due to lack of knowledge of initial choice of ML model parameters prior to training. </w:t>
      </w:r>
    </w:p>
    <w:p w14:paraId="52CF5E00" w14:textId="77777777" w:rsidR="00B707A3" w:rsidRDefault="00B707A3" w:rsidP="00B707A3"/>
    <w:p w14:paraId="78560921" w14:textId="78918D57" w:rsidR="00B707A3" w:rsidRDefault="00B2744C" w:rsidP="00B707A3">
      <w:r>
        <w:t xml:space="preserve">Since the </w:t>
      </w:r>
      <w:r w:rsidR="00B707A3">
        <w:t xml:space="preserve">pre-training </w:t>
      </w:r>
      <w:r w:rsidR="00771EAF">
        <w:t xml:space="preserve">based on the mechanistic model </w:t>
      </w:r>
      <w:r w:rsidR="00B707A3">
        <w:t>can use a large amount of training data (with multiple input parameter combinations) over a wide range of values, the pre-training may help the eventual ML model to have wider generalization beyond experimental data. In the numerical example in Section~\ref{</w:t>
      </w:r>
      <w:proofErr w:type="spellStart"/>
      <w:r w:rsidR="00B707A3">
        <w:t>Sec:Results</w:t>
      </w:r>
      <w:proofErr w:type="spellEnd"/>
      <w:r w:rsidR="00B707A3">
        <w:t>}, the pre-training strategy exercises the physics model over 1310 input combinations</w:t>
      </w:r>
      <w:r w:rsidR="00AB1AF3">
        <w:t>, whereas only 39 experiments are available</w:t>
      </w:r>
      <w:r w:rsidR="00B707A3">
        <w:t xml:space="preserve">. </w:t>
      </w:r>
      <w:r w:rsidR="003E01EB">
        <w:t xml:space="preserve">However, </w:t>
      </w:r>
      <w:r w:rsidR="00B707A3">
        <w:t>if the physics model is computationally expensive, then the advantage of the pre-training strategy in using a larger input data set (</w:t>
      </w:r>
      <w:r w:rsidR="003E01EB">
        <w:t xml:space="preserve">from physics </w:t>
      </w:r>
      <w:r w:rsidR="00B707A3">
        <w:t>model runs) compared to the experiments becomes limited.</w:t>
      </w:r>
    </w:p>
    <w:p w14:paraId="17A91CBE" w14:textId="77777777" w:rsidR="00B707A3" w:rsidRDefault="00B707A3" w:rsidP="00B707A3"/>
    <w:p w14:paraId="4DC07246" w14:textId="77777777" w:rsidR="00B707A3" w:rsidRDefault="00B707A3" w:rsidP="00B707A3">
      <w:r>
        <w:t>The two proposed strategies to predict the QoI are shown in Fig.~\ref{</w:t>
      </w:r>
      <w:proofErr w:type="spellStart"/>
      <w:r>
        <w:t>fig:diagram</w:t>
      </w:r>
      <w:proofErr w:type="spellEnd"/>
      <w:r>
        <w:t>}. Figure~\ref{</w:t>
      </w:r>
      <w:proofErr w:type="spellStart"/>
      <w:r>
        <w:t>fig:diagram</w:t>
      </w:r>
      <w:proofErr w:type="spellEnd"/>
      <w:r>
        <w:t>}(a) shows the first method, where the physical knowledge is included through constraints within the loss function of an ML trained with experimental data. Figure~\ref{</w:t>
      </w:r>
      <w:proofErr w:type="spellStart"/>
      <w:r>
        <w:t>fig:diagram</w:t>
      </w:r>
      <w:proofErr w:type="spellEnd"/>
      <w:r>
        <w:t>}(b) shows the second method, where an ML model is first trained with data generated using the physics-based model and then updated using experimental data. The proposed PIML strategies can be applied to physical process by leveraging the related physical constraints or physics-based models.</w:t>
      </w:r>
    </w:p>
    <w:p w14:paraId="6AECCBAE" w14:textId="77777777" w:rsidR="00B707A3" w:rsidRDefault="00B707A3" w:rsidP="00B707A3">
      <w:r>
        <w:t>%%======================================================</w:t>
      </w:r>
    </w:p>
    <w:p w14:paraId="194ED3C4" w14:textId="77777777" w:rsidR="00B707A3" w:rsidRDefault="00B707A3" w:rsidP="00B707A3">
      <w:r>
        <w:t>%%   Figure</w:t>
      </w:r>
    </w:p>
    <w:p w14:paraId="001EBBEE" w14:textId="77777777" w:rsidR="00B707A3" w:rsidRDefault="00B707A3" w:rsidP="00B707A3">
      <w:r>
        <w:lastRenderedPageBreak/>
        <w:t>%%======================================================</w:t>
      </w:r>
    </w:p>
    <w:p w14:paraId="361C5601" w14:textId="77777777" w:rsidR="00B707A3" w:rsidRDefault="00B707A3" w:rsidP="00B707A3">
      <w:r>
        <w:t>\begin{figure}[!</w:t>
      </w:r>
      <w:proofErr w:type="spellStart"/>
      <w:r>
        <w:t>ht</w:t>
      </w:r>
      <w:proofErr w:type="spellEnd"/>
      <w:r>
        <w:t>]</w:t>
      </w:r>
    </w:p>
    <w:p w14:paraId="781C3536" w14:textId="77777777" w:rsidR="00B707A3" w:rsidRDefault="00B707A3" w:rsidP="00B707A3">
      <w:r>
        <w:tab/>
        <w:t>\centering</w:t>
      </w:r>
    </w:p>
    <w:p w14:paraId="6D324077" w14:textId="77777777" w:rsidR="00B707A3" w:rsidRDefault="00B707A3" w:rsidP="00B707A3">
      <w:r>
        <w:tab/>
        <w:t>\</w:t>
      </w:r>
      <w:proofErr w:type="spellStart"/>
      <w:r>
        <w:t>includegraphics</w:t>
      </w:r>
      <w:proofErr w:type="spellEnd"/>
      <w:r>
        <w:t>[width=0.8\</w:t>
      </w:r>
      <w:proofErr w:type="spellStart"/>
      <w:r>
        <w:t>textwidth</w:t>
      </w:r>
      <w:proofErr w:type="spellEnd"/>
      <w:r>
        <w:t>]{Fig2.pdf}</w:t>
      </w:r>
    </w:p>
    <w:p w14:paraId="3BE00C24" w14:textId="77777777" w:rsidR="00B707A3" w:rsidRDefault="00B707A3" w:rsidP="00B707A3">
      <w:r>
        <w:tab/>
        <w:t>\caption{PIML strategies: (a) incorporating physics-based loss functions in the ML models to enforce physics constraints, (b) pre-training an ML model with physics model input-output and updating it with experimental data.}</w:t>
      </w:r>
    </w:p>
    <w:p w14:paraId="1D3EA51C" w14:textId="77777777" w:rsidR="00B707A3" w:rsidRDefault="00B707A3" w:rsidP="00B707A3">
      <w:r>
        <w:tab/>
        <w:t>\label{</w:t>
      </w:r>
      <w:proofErr w:type="spellStart"/>
      <w:r>
        <w:t>fig:diagram</w:t>
      </w:r>
      <w:proofErr w:type="spellEnd"/>
      <w:r>
        <w:t>}</w:t>
      </w:r>
    </w:p>
    <w:p w14:paraId="0750E975" w14:textId="77777777" w:rsidR="00B707A3" w:rsidRDefault="00B707A3" w:rsidP="00B707A3">
      <w:r>
        <w:t>\end{figure}</w:t>
      </w:r>
    </w:p>
    <w:p w14:paraId="4618EF84" w14:textId="77777777" w:rsidR="00B707A3" w:rsidRDefault="00B707A3" w:rsidP="00B707A3">
      <w:r>
        <w:t>%======================================================</w:t>
      </w:r>
    </w:p>
    <w:p w14:paraId="45A975C4" w14:textId="77777777" w:rsidR="00B707A3" w:rsidRDefault="00B707A3" w:rsidP="00B707A3"/>
    <w:p w14:paraId="1117BFBD" w14:textId="77777777" w:rsidR="00B707A3" w:rsidRDefault="00B707A3" w:rsidP="00B707A3"/>
    <w:p w14:paraId="57237FD7" w14:textId="77777777" w:rsidR="00B707A3" w:rsidRDefault="00B707A3" w:rsidP="00B707A3">
      <w:r>
        <w:t>\subsection{Implementation of PIML strategies in GP and DNN}\label{</w:t>
      </w:r>
      <w:proofErr w:type="spellStart"/>
      <w:r>
        <w:t>Sec:GP_DNN_PIML</w:t>
      </w:r>
      <w:proofErr w:type="spellEnd"/>
      <w:r>
        <w:t>}</w:t>
      </w:r>
    </w:p>
    <w:p w14:paraId="07EC2E34" w14:textId="3E4FD7FF" w:rsidR="00B707A3" w:rsidRDefault="00B707A3" w:rsidP="00B707A3">
      <w:r>
        <w:t xml:space="preserve">Based on the proposed two strategies to incorporate physics knowledge into the ML model, four separate ML models can be constructed for </w:t>
      </w:r>
      <w:r w:rsidR="00AB1AF3">
        <w:t xml:space="preserve">each </w:t>
      </w:r>
      <w:r w:rsidR="00C8330D">
        <w:t>type of surrogate model</w:t>
      </w:r>
      <w:r w:rsidR="00AB1AF3">
        <w:t xml:space="preserve"> </w:t>
      </w:r>
      <w:r w:rsidR="00C8330D">
        <w:t>(</w:t>
      </w:r>
      <w:r>
        <w:t>GP and DNN</w:t>
      </w:r>
      <w:r w:rsidR="00C8330D">
        <w:t>)</w:t>
      </w:r>
      <w:r>
        <w:t>:</w:t>
      </w:r>
    </w:p>
    <w:p w14:paraId="0AB5453B" w14:textId="77777777" w:rsidR="00B707A3" w:rsidRDefault="00B707A3" w:rsidP="00B707A3">
      <w:r>
        <w:t>\begin{</w:t>
      </w:r>
      <w:proofErr w:type="spellStart"/>
      <w:r>
        <w:t>multicols</w:t>
      </w:r>
      <w:proofErr w:type="spellEnd"/>
      <w:r>
        <w:t>}{2}</w:t>
      </w:r>
    </w:p>
    <w:p w14:paraId="672D8EB8" w14:textId="77777777" w:rsidR="00B707A3" w:rsidRDefault="00B707A3" w:rsidP="00B707A3">
      <w:r>
        <w:t xml:space="preserve">    \begin{enumerate}</w:t>
      </w:r>
    </w:p>
    <w:p w14:paraId="59C92214" w14:textId="77777777" w:rsidR="00B707A3" w:rsidRDefault="00B707A3" w:rsidP="00B707A3">
      <w:r>
        <w:t xml:space="preserve">        \item $\</w:t>
      </w:r>
      <w:proofErr w:type="spellStart"/>
      <w:r>
        <w:t>mathbf</w:t>
      </w:r>
      <w:proofErr w:type="spellEnd"/>
      <w:r>
        <w:t>{\rm GP}$</w:t>
      </w:r>
    </w:p>
    <w:p w14:paraId="142D2F10" w14:textId="77777777" w:rsidR="00B707A3" w:rsidRDefault="00B707A3" w:rsidP="00B707A3">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24732B77" w14:textId="77777777" w:rsidR="00B707A3" w:rsidRDefault="00B707A3" w:rsidP="00B707A3">
      <w:r>
        <w:t xml:space="preserve">        \item $\</w:t>
      </w:r>
      <w:proofErr w:type="spellStart"/>
      <w:r>
        <w:t>mathbf</w:t>
      </w:r>
      <w:proofErr w:type="spellEnd"/>
      <w:r>
        <w:t xml:space="preserve">{\rm GP^{\rm </w:t>
      </w:r>
      <w:proofErr w:type="spellStart"/>
      <w:r>
        <w:t>upd</w:t>
      </w:r>
      <w:proofErr w:type="spellEnd"/>
      <w:r>
        <w:t>}}$</w:t>
      </w:r>
    </w:p>
    <w:p w14:paraId="715745F9" w14:textId="77777777" w:rsidR="00B707A3" w:rsidRDefault="00B707A3" w:rsidP="00B707A3">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3C24682E" w14:textId="77777777" w:rsidR="00B707A3" w:rsidRDefault="00B707A3" w:rsidP="00B707A3">
      <w:r>
        <w:t xml:space="preserve">        \item $\</w:t>
      </w:r>
      <w:proofErr w:type="spellStart"/>
      <w:r>
        <w:t>mathbf</w:t>
      </w:r>
      <w:proofErr w:type="spellEnd"/>
      <w:r>
        <w:t>{\rm DNN}$</w:t>
      </w:r>
    </w:p>
    <w:p w14:paraId="5BBD76F7" w14:textId="77777777" w:rsidR="00B707A3" w:rsidRDefault="00B707A3" w:rsidP="00B707A3">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0E89BBCC" w14:textId="77777777" w:rsidR="00B707A3" w:rsidRDefault="00B707A3" w:rsidP="00B707A3">
      <w:r>
        <w:t xml:space="preserve">        \item $\</w:t>
      </w:r>
      <w:proofErr w:type="spellStart"/>
      <w:r>
        <w:t>mathbf</w:t>
      </w:r>
      <w:proofErr w:type="spellEnd"/>
      <w:r>
        <w:t xml:space="preserve">{\rm DNN^{\rm </w:t>
      </w:r>
      <w:proofErr w:type="spellStart"/>
      <w:r>
        <w:t>upd</w:t>
      </w:r>
      <w:proofErr w:type="spellEnd"/>
      <w:r>
        <w:t>}}$</w:t>
      </w:r>
    </w:p>
    <w:p w14:paraId="54F64152" w14:textId="77777777" w:rsidR="00B707A3" w:rsidRDefault="00B707A3" w:rsidP="00B707A3">
      <w:r>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0634DA2F" w14:textId="77777777" w:rsidR="00B707A3" w:rsidRDefault="00B707A3" w:rsidP="00B707A3">
      <w:r>
        <w:t xml:space="preserve">    \end{enumerate}</w:t>
      </w:r>
    </w:p>
    <w:p w14:paraId="34A2E610" w14:textId="77777777" w:rsidR="00B707A3" w:rsidRDefault="00B707A3" w:rsidP="00B707A3">
      <w:r>
        <w:t>\end{</w:t>
      </w:r>
      <w:proofErr w:type="spellStart"/>
      <w:r>
        <w:t>multicols</w:t>
      </w:r>
      <w:proofErr w:type="spellEnd"/>
      <w:r>
        <w:t>}</w:t>
      </w:r>
    </w:p>
    <w:p w14:paraId="6860B4FF" w14:textId="77777777" w:rsidR="00B707A3" w:rsidRDefault="00B707A3" w:rsidP="00B707A3"/>
    <w:p w14:paraId="610C9BE3" w14:textId="77777777" w:rsidR="00B707A3" w:rsidRDefault="00B707A3" w:rsidP="00B707A3">
      <w:r>
        <w:t xml:space="preserve">The following subsections describe the implementation of these models in detail. </w:t>
      </w:r>
    </w:p>
    <w:p w14:paraId="3BC539F8" w14:textId="77777777" w:rsidR="00B707A3" w:rsidRDefault="00B707A3" w:rsidP="00B707A3"/>
    <w:p w14:paraId="184DA528" w14:textId="77777777" w:rsidR="00B707A3" w:rsidRDefault="00B707A3" w:rsidP="00B707A3"/>
    <w:p w14:paraId="75C59CA3" w14:textId="77777777" w:rsidR="00B707A3" w:rsidRDefault="00B707A3" w:rsidP="00B707A3">
      <w:r>
        <w:t>% In model 1, a $\</w:t>
      </w:r>
      <w:proofErr w:type="spellStart"/>
      <w:r>
        <w:t>mathbf</w:t>
      </w:r>
      <w:proofErr w:type="spellEnd"/>
      <w:r>
        <w:t>{\rm GP}$ is trained using only experimental observations. Model 2 incorporates the first strategy by enforcing physics constraints within the marginal likelihood of GP, $\</w:t>
      </w:r>
      <w:proofErr w:type="spellStart"/>
      <w:r>
        <w:t>mathbf</w:t>
      </w:r>
      <w:proofErr w:type="spellEnd"/>
      <w:r>
        <w:t>{\rm GP^{\</w:t>
      </w:r>
      <w:proofErr w:type="spellStart"/>
      <w:r>
        <w:t>mathcal</w:t>
      </w:r>
      <w:proofErr w:type="spellEnd"/>
      <w:r>
        <w:t xml:space="preserve">{L}_{\rm </w:t>
      </w:r>
      <w:proofErr w:type="spellStart"/>
      <w:r>
        <w:t>phy</w:t>
      </w:r>
      <w:proofErr w:type="spellEnd"/>
      <w:r>
        <w:t>}}}$. Model 3 pursues the second strategy: where a GP model is trained to approximate the coupled multi-physics model using the physics model input-output $\</w:t>
      </w:r>
      <w:proofErr w:type="spellStart"/>
      <w:r>
        <w:t>mathbf</w:t>
      </w:r>
      <w:proofErr w:type="spellEnd"/>
      <w:r>
        <w:t xml:space="preserve">{\rm GP^{\rm </w:t>
      </w:r>
      <w:proofErr w:type="spellStart"/>
      <w:r>
        <w:t>phy</w:t>
      </w:r>
      <w:proofErr w:type="spellEnd"/>
      <w:r>
        <w:t>}}$ and another GP model is built for the model discrepancy term using the experimental data to update the pre-trained GP $\</w:t>
      </w:r>
      <w:proofErr w:type="spellStart"/>
      <w:r>
        <w:t>mathbf</w:t>
      </w:r>
      <w:proofErr w:type="spellEnd"/>
      <w:r>
        <w:t xml:space="preserve">{\rm GP^{\rm </w:t>
      </w:r>
      <w:proofErr w:type="spellStart"/>
      <w:r>
        <w:t>phy</w:t>
      </w:r>
      <w:proofErr w:type="spellEnd"/>
      <w:r>
        <w:t>}}$. In model 5, a DNN $\</w:t>
      </w:r>
      <w:proofErr w:type="spellStart"/>
      <w:r>
        <w:t>mathbf</w:t>
      </w:r>
      <w:proofErr w:type="spellEnd"/>
      <w:r>
        <w:t>{\rm DNN}$ is trained using only experimental data. The inputs $\</w:t>
      </w:r>
      <w:proofErr w:type="spellStart"/>
      <w:r>
        <w:t>boldsymbol</w:t>
      </w:r>
      <w:proofErr w:type="spellEnd"/>
      <w:r>
        <w:t xml:space="preserve">{X}$ for this basic DNN model are the process parameters, printer extrusion temperature, speed, layer height, filament width, length, number of layers, and number of filaments per layer; and the output is porosity. These inputs and output are the same as those used in the physics-based model $f^{\rm </w:t>
      </w:r>
      <w:proofErr w:type="spellStart"/>
      <w:r>
        <w:t>phy</w:t>
      </w:r>
      <w:proofErr w:type="spellEnd"/>
      <w:r>
        <w:t>}$. Model 6 implements the first strategy: physical knowledge related to the FFF process is included through constraints within the loss function of the DNN, $\</w:t>
      </w:r>
      <w:proofErr w:type="spellStart"/>
      <w:r>
        <w:t>mathbf</w:t>
      </w:r>
      <w:proofErr w:type="spellEnd"/>
      <w:r>
        <w:t>{\rm DNN^{\</w:t>
      </w:r>
      <w:proofErr w:type="spellStart"/>
      <w:r>
        <w:t>mathcal</w:t>
      </w:r>
      <w:proofErr w:type="spellEnd"/>
      <w:r>
        <w:t xml:space="preserve">{L}_{\rm </w:t>
      </w:r>
      <w:proofErr w:type="spellStart"/>
      <w:r>
        <w:t>phy</w:t>
      </w:r>
      <w:proofErr w:type="spellEnd"/>
      <w:r>
        <w:t xml:space="preserve">}}}$. Model 7 pursues the second strategy: where a DNN model pre-trained with the coupled multi-physics model input-output $DNN^{\rm </w:t>
      </w:r>
      <w:proofErr w:type="spellStart"/>
      <w:r>
        <w:t>phy</w:t>
      </w:r>
      <w:proofErr w:type="spellEnd"/>
      <w:r>
        <w:t xml:space="preserve">}$ is updated with experimental data. Model 4 and 8 are combinations of the two strategies for GP and DNN, respectively. </w:t>
      </w:r>
    </w:p>
    <w:p w14:paraId="39170064" w14:textId="77777777" w:rsidR="00B707A3" w:rsidRDefault="00B707A3" w:rsidP="00B707A3"/>
    <w:p w14:paraId="4276DAD0" w14:textId="77777777" w:rsidR="00B707A3" w:rsidRDefault="00B707A3" w:rsidP="00B707A3"/>
    <w:p w14:paraId="64B53946" w14:textId="77777777" w:rsidR="00B707A3" w:rsidRDefault="00B707A3" w:rsidP="00B707A3">
      <w:r>
        <w:t>\subsubsection{Implementation of PIML in GP}\label{</w:t>
      </w:r>
      <w:proofErr w:type="spellStart"/>
      <w:r>
        <w:t>Sec:GP_PIML</w:t>
      </w:r>
      <w:proofErr w:type="spellEnd"/>
      <w:r>
        <w:t>}</w:t>
      </w:r>
    </w:p>
    <w:p w14:paraId="176318DC" w14:textId="64EBA98C" w:rsidR="00B707A3" w:rsidRDefault="00B707A3" w:rsidP="00B707A3">
      <w:r>
        <w:t>In the first model, $\</w:t>
      </w:r>
      <w:proofErr w:type="spellStart"/>
      <w:r>
        <w:t>mathbf</w:t>
      </w:r>
      <w:proofErr w:type="spellEnd"/>
      <w:r>
        <w:t xml:space="preserve">{\rm GP}$, </w:t>
      </w:r>
      <w:r w:rsidR="00C8330D">
        <w:t xml:space="preserve">only </w:t>
      </w:r>
      <w:r>
        <w:t xml:space="preserve">experimental observations are used for training. The difference </w:t>
      </w:r>
      <w:commentRangeStart w:id="37"/>
      <w:r>
        <w:t>between the true response of the system $\</w:t>
      </w:r>
      <w:proofErr w:type="spellStart"/>
      <w:r>
        <w:t>mathbf</w:t>
      </w:r>
      <w:proofErr w:type="spellEnd"/>
      <w:r>
        <w:t>{Y}_{\rm true}$ and observations $\</w:t>
      </w:r>
      <w:proofErr w:type="spellStart"/>
      <w:r>
        <w:t>mathbf</w:t>
      </w:r>
      <w:proofErr w:type="spellEnd"/>
      <w:r>
        <w:t>{Y}$</w:t>
      </w:r>
      <w:commentRangeEnd w:id="37"/>
      <w:r w:rsidR="005C0660">
        <w:rPr>
          <w:rStyle w:val="CommentReference"/>
        </w:rPr>
        <w:commentReference w:id="37"/>
      </w:r>
      <w:r>
        <w:t xml:space="preserve"> is attributed to 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4FBD6F03" w14:textId="77777777" w:rsidR="00B707A3" w:rsidRDefault="00B707A3" w:rsidP="00B707A3"/>
    <w:p w14:paraId="31589DAF" w14:textId="77777777" w:rsidR="00B707A3" w:rsidRDefault="00B707A3" w:rsidP="00B707A3">
      <w:r>
        <w:t>Model 2 $\</w:t>
      </w:r>
      <w:proofErr w:type="spellStart"/>
      <w:r>
        <w:t>mathbf</w:t>
      </w:r>
      <w:proofErr w:type="spellEnd"/>
      <w:r>
        <w:t>{\rm GP^{\</w:t>
      </w:r>
      <w:proofErr w:type="spellStart"/>
      <w:r>
        <w:t>mathcal</w:t>
      </w:r>
      <w:proofErr w:type="spellEnd"/>
      <w:r>
        <w:t xml:space="preserve">{L}_{\rm </w:t>
      </w:r>
      <w:proofErr w:type="spellStart"/>
      <w:r>
        <w:t>phy</w:t>
      </w:r>
      <w:proofErr w:type="spellEnd"/>
      <w:r>
        <w:t>}}}$ incorporates the first strategy by enforcing physics constraints within the optimization of GP hyperparameters. More specifically, the physics constraints are incorporated into the maximization of the log marginal likelihood function (Eq.~\</w:t>
      </w:r>
      <w:proofErr w:type="spellStart"/>
      <w:r>
        <w:t>eqref</w:t>
      </w:r>
      <w:proofErr w:type="spellEnd"/>
      <w:r>
        <w:t>{</w:t>
      </w:r>
      <w:proofErr w:type="spellStart"/>
      <w:r>
        <w:t>eq:loglik</w:t>
      </w:r>
      <w:proofErr w:type="spellEnd"/>
      <w:r>
        <w:t>}) while inferring the hyperparameters of the GP model. Thus, the training of the second model is achieved by maximizing the following function:</w:t>
      </w:r>
    </w:p>
    <w:p w14:paraId="2FA60304" w14:textId="77777777" w:rsidR="00B707A3" w:rsidRDefault="00B707A3" w:rsidP="00B707A3">
      <w:r>
        <w:t>\begin{align}\label{</w:t>
      </w:r>
      <w:proofErr w:type="spellStart"/>
      <w:r>
        <w:t>eq:lossfunc_gp</w:t>
      </w:r>
      <w:proofErr w:type="spellEnd"/>
      <w:r>
        <w:t>}</w:t>
      </w:r>
    </w:p>
    <w:p w14:paraId="0ECE6C06" w14:textId="77777777" w:rsidR="00B707A3" w:rsidRDefault="00B707A3" w:rsidP="00B707A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2012E52B" w14:textId="77777777" w:rsidR="00B707A3" w:rsidRDefault="00B707A3" w:rsidP="00B707A3">
      <w:r>
        <w:t>\end{align}</w:t>
      </w:r>
    </w:p>
    <w:p w14:paraId="0FEE64F0" w14:textId="77777777" w:rsidR="00B707A3" w:rsidRDefault="00B707A3" w:rsidP="00B707A3"/>
    <w:p w14:paraId="47A2F526" w14:textId="69F3143E" w:rsidR="00B707A3" w:rsidRDefault="00B140A3" w:rsidP="00B707A3">
      <w:r>
        <w:t>Model 3, $\</w:t>
      </w:r>
      <w:proofErr w:type="spellStart"/>
      <w:r>
        <w:t>mathbf</w:t>
      </w:r>
      <w:proofErr w:type="spellEnd"/>
      <w:r>
        <w:t xml:space="preserve">{\rm GP^{\rm </w:t>
      </w:r>
      <w:proofErr w:type="spellStart"/>
      <w:r>
        <w:t>upd</w:t>
      </w:r>
      <w:proofErr w:type="spellEnd"/>
      <w:r>
        <w:t xml:space="preserve">}}$, where the second PIML strategy is pursued, </w:t>
      </w:r>
      <w:r w:rsidR="002A0EAD">
        <w:t xml:space="preserve">pre-trains a GP surrogate model with data generated from the physics model, then </w:t>
      </w:r>
      <w:r>
        <w:t>improves</w:t>
      </w:r>
      <w:r w:rsidR="002A0EAD">
        <w:t xml:space="preserve"> the surrogate using experimental data. </w:t>
      </w:r>
      <w:r w:rsidR="00B707A3">
        <w:t xml:space="preserve">Consider a physics model $f^{\rm </w:t>
      </w:r>
      <w:proofErr w:type="spellStart"/>
      <w:r w:rsidR="00B707A3">
        <w:t>phy</w:t>
      </w:r>
      <w:proofErr w:type="spellEnd"/>
      <w:r w:rsidR="00B707A3">
        <w:t>}$ that maps input variables $\</w:t>
      </w:r>
      <w:proofErr w:type="spellStart"/>
      <w:r w:rsidR="00B707A3">
        <w:t>mathbf</w:t>
      </w:r>
      <w:proofErr w:type="spellEnd"/>
      <w:r w:rsidR="00B707A3">
        <w:t>{X}$ and model parameters $\</w:t>
      </w:r>
      <w:proofErr w:type="spellStart"/>
      <w:r w:rsidR="00B707A3">
        <w:t>boldsymbol</w:t>
      </w:r>
      <w:proofErr w:type="spellEnd"/>
      <w:r w:rsidR="00B707A3">
        <w:t>{\</w:t>
      </w:r>
      <w:proofErr w:type="spellStart"/>
      <w:r w:rsidR="00B707A3">
        <w:t>theta_m</w:t>
      </w:r>
      <w:proofErr w:type="spellEnd"/>
      <w:r w:rsidR="00B707A3">
        <w:t>}$ to the numerical model output $\</w:t>
      </w:r>
      <w:proofErr w:type="spellStart"/>
      <w:r w:rsidR="00B707A3">
        <w:t>mathbf</w:t>
      </w:r>
      <w:proofErr w:type="spellEnd"/>
      <w:r w:rsidR="00B707A3">
        <w:t>{Y}_{m}$:</w:t>
      </w:r>
    </w:p>
    <w:p w14:paraId="51A381DA" w14:textId="77777777" w:rsidR="00B707A3" w:rsidRDefault="00B707A3" w:rsidP="00B707A3">
      <w:r>
        <w:lastRenderedPageBreak/>
        <w:t>%%======================================================</w:t>
      </w:r>
    </w:p>
    <w:p w14:paraId="08B97A3D" w14:textId="77777777" w:rsidR="00B707A3" w:rsidRDefault="00B707A3" w:rsidP="00B707A3">
      <w:r>
        <w:t>\begin{equation}</w:t>
      </w:r>
    </w:p>
    <w:p w14:paraId="4E933B2B" w14:textId="77777777" w:rsidR="00B707A3" w:rsidRDefault="00B707A3" w:rsidP="00B707A3">
      <w:r>
        <w:t>\</w:t>
      </w:r>
      <w:proofErr w:type="spellStart"/>
      <w:r>
        <w:t>mathbf</w:t>
      </w:r>
      <w:proofErr w:type="spellEnd"/>
      <w:r>
        <w:t>{Y}_{m} = \</w:t>
      </w:r>
      <w:proofErr w:type="spellStart"/>
      <w:r>
        <w:t>mathbf</w:t>
      </w:r>
      <w:proofErr w:type="spellEnd"/>
      <w:r>
        <w:t>{G\big(\</w:t>
      </w:r>
      <w:proofErr w:type="spellStart"/>
      <w:r>
        <w:t>mathbf</w:t>
      </w:r>
      <w:proofErr w:type="spellEnd"/>
      <w:r>
        <w:t>{X};}\ \</w:t>
      </w:r>
      <w:proofErr w:type="spellStart"/>
      <w:r>
        <w:t>boldsymbol</w:t>
      </w:r>
      <w:proofErr w:type="spellEnd"/>
      <w:r>
        <w:t>{\theta}_m(\</w:t>
      </w:r>
      <w:proofErr w:type="spellStart"/>
      <w:r>
        <w:t>mathbf</w:t>
      </w:r>
      <w:proofErr w:type="spellEnd"/>
      <w:r>
        <w:t>{X})\big).</w:t>
      </w:r>
    </w:p>
    <w:p w14:paraId="0151C5A1" w14:textId="77777777" w:rsidR="00B707A3" w:rsidRDefault="00B707A3" w:rsidP="00B707A3">
      <w:r>
        <w:t>\end{equation}</w:t>
      </w:r>
    </w:p>
    <w:p w14:paraId="39175F45" w14:textId="77777777" w:rsidR="00B707A3" w:rsidRDefault="00B707A3" w:rsidP="00B707A3">
      <w:r>
        <w:t>%%======================================================</w:t>
      </w:r>
    </w:p>
    <w:p w14:paraId="50AEB33B" w14:textId="77777777" w:rsidR="00B707A3" w:rsidRDefault="00B707A3" w:rsidP="00B707A3">
      <w:r>
        <w:t xml:space="preserve">Let $n_{D}$ be the number of collected observation data </w:t>
      </w:r>
      <w:commentRangeStart w:id="38"/>
      <w:r>
        <w:t>$\</w:t>
      </w:r>
      <w:proofErr w:type="spellStart"/>
      <w:r>
        <w:t>mathbf</w:t>
      </w:r>
      <w:proofErr w:type="spellEnd"/>
      <w:r>
        <w:t>{Y}$</w:t>
      </w:r>
      <w:commentRangeEnd w:id="38"/>
      <w:r w:rsidR="00547FC5">
        <w:rPr>
          <w:rStyle w:val="CommentReference"/>
        </w:rPr>
        <w:commentReference w:id="38"/>
      </w:r>
      <w:r>
        <w:t xml:space="preserve"> from experiments with input variables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are the input variables for the $</w:t>
      </w:r>
      <w:proofErr w:type="spellStart"/>
      <w:r>
        <w:t>i$th</w:t>
      </w:r>
      <w:proofErr w:type="spellEnd"/>
      <w:r>
        <w:t xml:space="preserve"> experiment.</w:t>
      </w:r>
    </w:p>
    <w:p w14:paraId="591EC994" w14:textId="77777777" w:rsidR="00B707A3" w:rsidRDefault="00B707A3" w:rsidP="00B707A3"/>
    <w:p w14:paraId="0D28293B" w14:textId="29D5A350" w:rsidR="00B707A3" w:rsidRDefault="00B707A3" w:rsidP="00B707A3">
      <w:r>
        <w:t>There exists uncertainty in the model prediction due to missing physics or approximations as discussed in Section~\ref{</w:t>
      </w:r>
      <w:proofErr w:type="spellStart"/>
      <w:r>
        <w:t>sec:Intro</w:t>
      </w:r>
      <w:proofErr w:type="spellEnd"/>
      <w:r>
        <w:t>}. Thus, a model discrepancy term $\</w:t>
      </w:r>
      <w:proofErr w:type="spellStart"/>
      <w:r>
        <w:t>boldsymbol</w:t>
      </w:r>
      <w:proofErr w:type="spellEnd"/>
      <w:r>
        <w:t>\delta(\</w:t>
      </w:r>
      <w:proofErr w:type="spellStart"/>
      <w:r>
        <w:t>mathbf</w:t>
      </w:r>
      <w:proofErr w:type="spellEnd"/>
      <w:r>
        <w:t>{X})$ as a function of model inputs is introduced to capture the missing information between $\</w:t>
      </w:r>
      <w:proofErr w:type="spellStart"/>
      <w:r>
        <w:t>mathbf</w:t>
      </w:r>
      <w:proofErr w:type="spellEnd"/>
      <w:r>
        <w:t>{Y}_{\rm true}$ and $\</w:t>
      </w:r>
      <w:proofErr w:type="spellStart"/>
      <w:r>
        <w:t>mathbf</w:t>
      </w:r>
      <w:proofErr w:type="spellEnd"/>
      <w:r>
        <w:t>{Y}_{m}$~\cite{kennedy2001bayesian}. Thus, the true system response can be described as</w:t>
      </w:r>
    </w:p>
    <w:p w14:paraId="58C27694" w14:textId="77777777" w:rsidR="00B707A3" w:rsidRDefault="00B707A3" w:rsidP="00B707A3">
      <w:r>
        <w:t>\begin{equation}</w:t>
      </w:r>
    </w:p>
    <w:p w14:paraId="374BE3CF" w14:textId="77777777" w:rsidR="00B707A3" w:rsidRDefault="00B707A3" w:rsidP="00B707A3">
      <w:r>
        <w:t xml:space="preserve">    \</w:t>
      </w:r>
      <w:proofErr w:type="spellStart"/>
      <w:r>
        <w:t>mathbf</w:t>
      </w:r>
      <w:proofErr w:type="spellEnd"/>
      <w:r>
        <w:t>{Y}_{\rm true}(\</w:t>
      </w:r>
      <w:proofErr w:type="spellStart"/>
      <w:r>
        <w:t>mathbf</w:t>
      </w:r>
      <w:proofErr w:type="spellEnd"/>
      <w:r>
        <w:t>{X}) = \</w:t>
      </w:r>
      <w:proofErr w:type="spellStart"/>
      <w:r>
        <w:t>mathbf</w:t>
      </w:r>
      <w:proofErr w:type="spellEnd"/>
      <w:r>
        <w:t>{Y}(\</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w:t>
      </w:r>
      <w:proofErr w:type="spellStart"/>
      <w:r>
        <w:t>mathbf</w:t>
      </w:r>
      <w:proofErr w:type="spellEnd"/>
      <w:r>
        <w:t>{G\big(\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756F4015" w14:textId="77777777" w:rsidR="00B707A3" w:rsidRDefault="00B707A3" w:rsidP="00B707A3">
      <w:r>
        <w:t xml:space="preserve">    \label{</w:t>
      </w:r>
      <w:proofErr w:type="spellStart"/>
      <w:r>
        <w:t>eq:true_response</w:t>
      </w:r>
      <w:proofErr w:type="spellEnd"/>
      <w:r>
        <w:t>}</w:t>
      </w:r>
    </w:p>
    <w:p w14:paraId="47FA5532" w14:textId="77777777" w:rsidR="00B707A3" w:rsidRDefault="00B707A3" w:rsidP="00B707A3">
      <w:r>
        <w:t>\end{equation}</w:t>
      </w:r>
    </w:p>
    <w:p w14:paraId="69A34AD5" w14:textId="77777777" w:rsidR="00B707A3" w:rsidRDefault="00B707A3" w:rsidP="00B707A3"/>
    <w:p w14:paraId="387ACE42" w14:textId="3A3C3D3C" w:rsidR="00B707A3" w:rsidRDefault="00B707A3" w:rsidP="00B707A3">
      <w:r>
        <w:t xml:space="preserve">When the physics model $f^{\rm </w:t>
      </w:r>
      <w:proofErr w:type="spellStart"/>
      <w:r>
        <w:t>phy</w:t>
      </w:r>
      <w:proofErr w:type="spellEnd"/>
      <w:r>
        <w:t>}(\</w:t>
      </w:r>
      <w:proofErr w:type="spellStart"/>
      <w:r>
        <w:t>mathbf</w:t>
      </w:r>
      <w:proofErr w:type="spellEnd"/>
      <w:r>
        <w:t>{X})=\</w:t>
      </w:r>
      <w:proofErr w:type="spellStart"/>
      <w:r>
        <w:t>mathbf</w:t>
      </w:r>
      <w:proofErr w:type="spellEnd"/>
      <w:r>
        <w:t xml:space="preserve">{Y}_{m}$ is computationally expensive, it is replaced by a cheaper surrogate model. </w:t>
      </w:r>
      <w:r w:rsidR="005F5DDE">
        <w:t xml:space="preserve">In Model 3, </w:t>
      </w:r>
      <w:r>
        <w:t xml:space="preserve">a GP </w:t>
      </w:r>
      <w:r w:rsidR="005F5DDE">
        <w:t xml:space="preserve">surrogate </w:t>
      </w:r>
      <w:r>
        <w:t>model $\</w:t>
      </w:r>
      <w:proofErr w:type="spellStart"/>
      <w:r>
        <w:t>mathbf</w:t>
      </w:r>
      <w:proofErr w:type="spellEnd"/>
      <w:r>
        <w:t xml:space="preserve">{\rm GP^{\rm </w:t>
      </w:r>
      <w:proofErr w:type="spellStart"/>
      <w:r>
        <w:t>phy</w:t>
      </w:r>
      <w:proofErr w:type="spellEnd"/>
      <w:r>
        <w:t>}}(\</w:t>
      </w:r>
      <w:proofErr w:type="spellStart"/>
      <w:r>
        <w:t>mathbf</w:t>
      </w:r>
      <w:proofErr w:type="spellEnd"/>
      <w:r>
        <w:t>{X}) = \</w:t>
      </w:r>
      <w:proofErr w:type="spellStart"/>
      <w:r>
        <w:t>mathbf</w:t>
      </w:r>
      <w:proofErr w:type="spellEnd"/>
      <w:r>
        <w:t>{\hat{Y}}_{m}$ is used to approximate the physics-based simulation model.</w:t>
      </w:r>
    </w:p>
    <w:p w14:paraId="5A477DA3" w14:textId="42DCE716" w:rsidR="00B707A3" w:rsidRDefault="00B324CC" w:rsidP="00B707A3">
      <w:r>
        <w:t>A common approach to estimate the discrepancy term</w:t>
      </w:r>
      <w:r w:rsidR="001C4E38">
        <w:t xml:space="preserve"> is the one </w:t>
      </w:r>
      <w:r w:rsidR="008908FF">
        <w:t xml:space="preserve">formulated </w:t>
      </w:r>
      <w:r w:rsidR="001C4E38">
        <w:t>by Kennedy and O’Hagan</w:t>
      </w:r>
      <w:commentRangeStart w:id="39"/>
      <w:r w:rsidR="001C4E38">
        <w:t>~\cite{KOH}</w:t>
      </w:r>
      <w:commentRangeEnd w:id="39"/>
      <w:r w:rsidR="001C4E38">
        <w:rPr>
          <w:rStyle w:val="CommentReference"/>
        </w:rPr>
        <w:commentReference w:id="39"/>
      </w:r>
      <w:r w:rsidR="001C4E38">
        <w:t>, which is applicable in the context of Bayesian calibration. In that case, physics model parameters are sought to be calibrated</w:t>
      </w:r>
      <w:r w:rsidR="00113C50">
        <w:t xml:space="preserve">, and a discrepancy term is added in the calibration equation. The discrepancy term can be expressed in multiple ways, such as constant, </w:t>
      </w:r>
      <w:r w:rsidR="003E4A05">
        <w:t xml:space="preserve">Gaussian random variable with unknown parameters (either input-dependent or not), </w:t>
      </w:r>
      <w:r w:rsidR="00324905">
        <w:t xml:space="preserve">or </w:t>
      </w:r>
      <w:r w:rsidR="003E4A05">
        <w:t>Gaussian process (either stationary or non-stationary)</w:t>
      </w:r>
      <w:commentRangeStart w:id="40"/>
      <w:r w:rsidR="00324905">
        <w:t>~\cite{</w:t>
      </w:r>
      <w:proofErr w:type="spellStart"/>
      <w:r w:rsidR="00324905">
        <w:t>Ling_JCP</w:t>
      </w:r>
      <w:proofErr w:type="spellEnd"/>
      <w:r w:rsidR="00324905">
        <w:t>}</w:t>
      </w:r>
      <w:commentRangeEnd w:id="40"/>
      <w:r w:rsidR="00324905">
        <w:rPr>
          <w:rStyle w:val="CommentReference"/>
        </w:rPr>
        <w:commentReference w:id="40"/>
      </w:r>
      <w:r w:rsidR="00324905">
        <w:t>. The hyper-parameters of the discrepancy term are then estimated along with the physics model parameters using Bayesian calibration.</w:t>
      </w:r>
    </w:p>
    <w:p w14:paraId="03ABB0E2" w14:textId="3EF3379D" w:rsidR="00B707A3" w:rsidRDefault="008908FF" w:rsidP="00B707A3">
      <w:r>
        <w:t xml:space="preserve">However, the situation </w:t>
      </w:r>
      <w:r w:rsidR="00F00D83">
        <w:t xml:space="preserve">considered </w:t>
      </w:r>
      <w:r>
        <w:t xml:space="preserve">here is much simpler. There is no calibration of physics model parameters here; only the discrepancy term is needed. </w:t>
      </w:r>
      <w:r w:rsidR="00F779E4">
        <w:t xml:space="preserve">(In other words, the physics model parameters are already established). </w:t>
      </w:r>
      <w:r w:rsidR="00F00D83">
        <w:t>In that case, t</w:t>
      </w:r>
      <w:r w:rsidR="00B707A3">
        <w:t>he model discrepancy can be evaluated for different input values of experimental tests and realizations of observation errors as follows:</w:t>
      </w:r>
    </w:p>
    <w:p w14:paraId="6CAD7955" w14:textId="77777777" w:rsidR="00B707A3" w:rsidRDefault="00B707A3" w:rsidP="00B707A3">
      <w:r>
        <w:lastRenderedPageBreak/>
        <w:t>\begin{equation}</w:t>
      </w:r>
    </w:p>
    <w:p w14:paraId="5614AAAA" w14:textId="77777777" w:rsidR="00B707A3" w:rsidRDefault="00B707A3" w:rsidP="00B707A3">
      <w:r>
        <w:t xml:space="preserve">    \</w:t>
      </w:r>
      <w:proofErr w:type="spellStart"/>
      <w:r>
        <w:t>boldsymbol</w:t>
      </w:r>
      <w:proofErr w:type="spellEnd"/>
      <w:r>
        <w:t>\delta(\</w:t>
      </w:r>
      <w:proofErr w:type="spellStart"/>
      <w:r>
        <w:t>mathbf</w:t>
      </w:r>
      <w:proofErr w:type="spellEnd"/>
      <w:r>
        <w:t xml:space="preserve">{X})  = </w:t>
      </w:r>
      <w:commentRangeStart w:id="41"/>
      <w:r>
        <w:t>\</w:t>
      </w:r>
      <w:proofErr w:type="spellStart"/>
      <w:r>
        <w:t>mathbf</w:t>
      </w:r>
      <w:proofErr w:type="spellEnd"/>
      <w:r>
        <w:t>{Y}</w:t>
      </w:r>
      <w:commentRangeEnd w:id="41"/>
      <w:r w:rsidR="000F05B9">
        <w:rPr>
          <w:rStyle w:val="CommentReference"/>
        </w:rPr>
        <w:commentReference w:id="41"/>
      </w:r>
      <w:r>
        <w:t>(\</w:t>
      </w:r>
      <w:proofErr w:type="spellStart"/>
      <w:r>
        <w:t>mathbf</w:t>
      </w:r>
      <w:proofErr w:type="spellEnd"/>
      <w:r>
        <w:t>{X}) - \</w:t>
      </w:r>
      <w:proofErr w:type="spellStart"/>
      <w:r>
        <w:t>mathbf</w:t>
      </w:r>
      <w:proofErr w:type="spellEnd"/>
      <w:r>
        <w:t>{\hat{Y}}_{m}(\</w:t>
      </w:r>
      <w:proofErr w:type="spellStart"/>
      <w:r>
        <w:t>mathbf</w:t>
      </w:r>
      <w:proofErr w:type="spellEnd"/>
      <w:r>
        <w:t xml:space="preserve">{X}) </w:t>
      </w:r>
      <w:commentRangeStart w:id="42"/>
      <w:r>
        <w:t>-</w:t>
      </w:r>
      <w:commentRangeEnd w:id="42"/>
      <w:r w:rsidR="000F05B9">
        <w:rPr>
          <w:rStyle w:val="CommentReference"/>
        </w:rPr>
        <w:commentReference w:id="42"/>
      </w:r>
      <w:r>
        <w:t xml:space="preserve"> \epsilon_{\rm </w:t>
      </w:r>
      <w:proofErr w:type="spellStart"/>
      <w:r>
        <w:t>obs</w:t>
      </w:r>
      <w:proofErr w:type="spellEnd"/>
      <w:r>
        <w:t>}(\</w:t>
      </w:r>
      <w:proofErr w:type="spellStart"/>
      <w:r>
        <w:t>mathbf</w:t>
      </w:r>
      <w:proofErr w:type="spellEnd"/>
      <w:r>
        <w:t>{X}).</w:t>
      </w:r>
    </w:p>
    <w:p w14:paraId="71E40E1A" w14:textId="77777777" w:rsidR="00B707A3" w:rsidRDefault="00B707A3" w:rsidP="00B707A3">
      <w:r>
        <w:t xml:space="preserve">    \label{</w:t>
      </w:r>
      <w:proofErr w:type="spellStart"/>
      <w:r>
        <w:t>eq:modelFormError</w:t>
      </w:r>
      <w:proofErr w:type="spellEnd"/>
      <w:r>
        <w:t>}</w:t>
      </w:r>
    </w:p>
    <w:p w14:paraId="54FDED2F" w14:textId="77777777" w:rsidR="00B707A3" w:rsidRDefault="00B707A3" w:rsidP="00B707A3">
      <w:r>
        <w:t>\end{equation}</w:t>
      </w:r>
    </w:p>
    <w:p w14:paraId="6FD29B0D" w14:textId="2EAE4411" w:rsidR="00B707A3" w:rsidRDefault="00903AEA" w:rsidP="00B707A3">
      <w:r>
        <w:t>Following this, a GP model can be trained for the discrepancy term in terms of the inputs. Thus i</w:t>
      </w:r>
      <w:r w:rsidR="00B707A3">
        <w:t>n model 3, two GP models are trained; (</w:t>
      </w:r>
      <w:proofErr w:type="spellStart"/>
      <w:r w:rsidR="00B707A3">
        <w:t>i</w:t>
      </w:r>
      <w:proofErr w:type="spellEnd"/>
      <w:r w:rsidR="00B707A3">
        <w:t xml:space="preserve">) </w:t>
      </w:r>
      <w:r w:rsidR="003A095B">
        <w:t xml:space="preserve">the </w:t>
      </w:r>
      <w:r w:rsidR="00B707A3">
        <w:t>first GP model ($\</w:t>
      </w:r>
      <w:proofErr w:type="spellStart"/>
      <w:r w:rsidR="00B707A3">
        <w:t>mathbf</w:t>
      </w:r>
      <w:proofErr w:type="spellEnd"/>
      <w:r w:rsidR="00B707A3">
        <w:t xml:space="preserve">{\rm GP^{\rm </w:t>
      </w:r>
      <w:proofErr w:type="spellStart"/>
      <w:r w:rsidR="00B707A3">
        <w:t>phy</w:t>
      </w:r>
      <w:proofErr w:type="spellEnd"/>
      <w:r w:rsidR="00B707A3">
        <w:t>}}(\</w:t>
      </w:r>
      <w:proofErr w:type="spellStart"/>
      <w:r w:rsidR="00B707A3">
        <w:t>mathbf</w:t>
      </w:r>
      <w:proofErr w:type="spellEnd"/>
      <w:r w:rsidR="00B707A3">
        <w:t>{X})$) replaces the physics model to predict the QoI</w:t>
      </w:r>
      <w:r w:rsidR="00F72CD5">
        <w:t xml:space="preserve">, using </w:t>
      </w:r>
      <w:r w:rsidR="00B707A3">
        <w:t>; and (ii) the second GP model ($\</w:t>
      </w:r>
      <w:proofErr w:type="spellStart"/>
      <w:r w:rsidR="00B707A3">
        <w:t>mathbf</w:t>
      </w:r>
      <w:proofErr w:type="spellEnd"/>
      <w:r w:rsidR="00B707A3">
        <w:t>{\rm GP^{\rm exp}}(\</w:t>
      </w:r>
      <w:proofErr w:type="spellStart"/>
      <w:r w:rsidR="00B707A3">
        <w:t>mathbf</w:t>
      </w:r>
      <w:proofErr w:type="spellEnd"/>
      <w:r w:rsidR="00B707A3">
        <w:t xml:space="preserve">{X})$) is constructed for the discrepancy </w:t>
      </w:r>
      <w:r w:rsidR="003A095B">
        <w:t xml:space="preserve">term </w:t>
      </w:r>
      <w:r w:rsidR="00B707A3">
        <w:t xml:space="preserve">(i.e., the difference between the </w:t>
      </w:r>
      <w:commentRangeStart w:id="43"/>
      <w:r w:rsidR="00B707A3">
        <w:t>model prediction</w:t>
      </w:r>
      <w:commentRangeEnd w:id="43"/>
      <w:r w:rsidR="00D44D1B">
        <w:rPr>
          <w:rStyle w:val="CommentReference"/>
        </w:rPr>
        <w:commentReference w:id="43"/>
      </w:r>
      <w:r w:rsidR="00B707A3">
        <w:t xml:space="preserve"> and experimental observ</w:t>
      </w:r>
      <w:r w:rsidR="00F72CD5">
        <w:t>ation</w:t>
      </w:r>
      <w:r w:rsidR="00B707A3">
        <w:t xml:space="preserve">) using experimental </w:t>
      </w:r>
      <w:r w:rsidR="00F72CD5">
        <w:t>data</w:t>
      </w:r>
      <w:r w:rsidR="00B707A3">
        <w:t>.</w:t>
      </w:r>
    </w:p>
    <w:p w14:paraId="7D93327C" w14:textId="77777777" w:rsidR="00B707A3" w:rsidRDefault="00B707A3" w:rsidP="00B707A3"/>
    <w:p w14:paraId="1304CD7D" w14:textId="32262090" w:rsidR="00B707A3" w:rsidRDefault="00B707A3" w:rsidP="00B707A3">
      <w:r>
        <w:t>The GP model for the model discrepancy ($\</w:t>
      </w:r>
      <w:proofErr w:type="spellStart"/>
      <w:r>
        <w:t>mathbf</w:t>
      </w:r>
      <w:proofErr w:type="spellEnd"/>
      <w:r>
        <w:t>{\rm GP^{\rm exp}}(\</w:t>
      </w:r>
      <w:proofErr w:type="spellStart"/>
      <w:r>
        <w:t>mathbf</w:t>
      </w:r>
      <w:proofErr w:type="spellEnd"/>
      <w:r>
        <w:t>{X})=\</w:t>
      </w:r>
      <w:proofErr w:type="spellStart"/>
      <w:r>
        <w:t>boldsymbol</w:t>
      </w:r>
      <w:proofErr w:type="spellEnd"/>
      <w:r>
        <w:t xml:space="preserve">{\hat{\delta}}$) captures the combined contribution of </w:t>
      </w:r>
      <w:commentRangeStart w:id="44"/>
      <w:r w:rsidR="00436B2B">
        <w:t xml:space="preserve">physics </w:t>
      </w:r>
      <w:r>
        <w:t xml:space="preserve">model </w:t>
      </w:r>
      <w:r w:rsidR="00436B2B">
        <w:t xml:space="preserve">error </w:t>
      </w:r>
      <w:r>
        <w:t>and measurement error</w:t>
      </w:r>
      <w:commentRangeEnd w:id="44"/>
      <w:r w:rsidR="00436B2B">
        <w:rPr>
          <w:rStyle w:val="CommentReference"/>
        </w:rPr>
        <w:commentReference w:id="44"/>
      </w:r>
      <w:r>
        <w:t xml:space="preserve"> for a given prediction. Thus, the predictions of the first GP model (pre-trained) are corrected/updated with the second GP model representing the model discrepancy term and can be written as</w:t>
      </w:r>
    </w:p>
    <w:p w14:paraId="3A4BF36D" w14:textId="77777777" w:rsidR="00B707A3" w:rsidRDefault="00B707A3" w:rsidP="00B707A3">
      <w:r>
        <w:t>\begin{equation}</w:t>
      </w:r>
    </w:p>
    <w:p w14:paraId="0EC66D39" w14:textId="77777777" w:rsidR="00B707A3" w:rsidRDefault="00B707A3" w:rsidP="00B707A3">
      <w:r>
        <w:t xml:space="preserve">    \</w:t>
      </w:r>
      <w:proofErr w:type="spellStart"/>
      <w:r>
        <w:t>mathbf</w:t>
      </w:r>
      <w:proofErr w:type="spellEnd"/>
      <w:r>
        <w:t>{\hat{Y}}_{</w:t>
      </w:r>
      <w:proofErr w:type="spellStart"/>
      <w:r>
        <w:t>corr</w:t>
      </w:r>
      <w:proofErr w:type="spellEnd"/>
      <w:r>
        <w:t>}(\</w:t>
      </w:r>
      <w:proofErr w:type="spellStart"/>
      <w:r>
        <w:t>mathbf</w:t>
      </w:r>
      <w:proofErr w:type="spellEnd"/>
      <w:r>
        <w:t>{x}) =  \</w:t>
      </w:r>
      <w:proofErr w:type="spellStart"/>
      <w:r>
        <w:t>mathbf</w:t>
      </w:r>
      <w:proofErr w:type="spellEnd"/>
      <w:r>
        <w:t>{\hat{Y}}_{m}(\</w:t>
      </w:r>
      <w:proofErr w:type="spellStart"/>
      <w:r>
        <w:t>mathbf</w:t>
      </w:r>
      <w:proofErr w:type="spellEnd"/>
      <w:r>
        <w:t>{X}) + \</w:t>
      </w:r>
      <w:proofErr w:type="spellStart"/>
      <w:r>
        <w:t>boldsymbol</w:t>
      </w:r>
      <w:proofErr w:type="spellEnd"/>
      <w:r>
        <w:t>{\hat{\delta}}.</w:t>
      </w:r>
    </w:p>
    <w:p w14:paraId="6D58E844" w14:textId="77777777" w:rsidR="00B707A3" w:rsidRDefault="00B707A3" w:rsidP="00B707A3">
      <w:r>
        <w:t xml:space="preserve">    \label{</w:t>
      </w:r>
      <w:proofErr w:type="spellStart"/>
      <w:r>
        <w:t>eq:pred</w:t>
      </w:r>
      <w:proofErr w:type="spellEnd"/>
      <w:r>
        <w:t>}</w:t>
      </w:r>
    </w:p>
    <w:p w14:paraId="06D35A43" w14:textId="77777777" w:rsidR="00B707A3" w:rsidRDefault="00B707A3" w:rsidP="00B707A3">
      <w:r>
        <w:t>\end{equation}</w:t>
      </w:r>
    </w:p>
    <w:p w14:paraId="753A82FF" w14:textId="77777777" w:rsidR="00B707A3" w:rsidRDefault="00B707A3" w:rsidP="00B707A3"/>
    <w:p w14:paraId="60C0557D" w14:textId="77777777" w:rsidR="00B707A3" w:rsidRDefault="00B707A3" w:rsidP="00B707A3">
      <w:r>
        <w:t>Model 4 is a combination of the two strategies, in which both the pre-trained model is corrected with $\</w:t>
      </w:r>
      <w:proofErr w:type="spellStart"/>
      <w:r>
        <w:t>boldsymbol</w:t>
      </w:r>
      <w:proofErr w:type="spellEnd"/>
      <w:r>
        <w:t>{\hat{\delta}}$ and physics constraints are enforced.</w:t>
      </w:r>
    </w:p>
    <w:p w14:paraId="4D9C8921" w14:textId="77777777" w:rsidR="00B707A3" w:rsidRDefault="00B707A3" w:rsidP="00B707A3"/>
    <w:p w14:paraId="0945A656" w14:textId="33D2C519" w:rsidR="00B707A3" w:rsidDel="00F01C0F" w:rsidRDefault="00B707A3" w:rsidP="00B707A3">
      <w:pPr>
        <w:rPr>
          <w:del w:id="45" w:author="Berkcan Kapusuzoglu" w:date="2020-06-17T14:07:00Z"/>
        </w:rPr>
      </w:pPr>
      <w:r>
        <w:t>\subsubsection{Implementation of PIML in DNN}\label{</w:t>
      </w:r>
      <w:proofErr w:type="spellStart"/>
      <w:r>
        <w:t>Sec:DNN_</w:t>
      </w:r>
    </w:p>
    <w:p w14:paraId="500AE192" w14:textId="77777777" w:rsidR="00B707A3" w:rsidRDefault="00B707A3" w:rsidP="00B707A3">
      <w:r>
        <w:t>PIML</w:t>
      </w:r>
      <w:proofErr w:type="spellEnd"/>
      <w:r>
        <w:t>}</w:t>
      </w:r>
    </w:p>
    <w:p w14:paraId="4C7C7DF2" w14:textId="77777777" w:rsidR="00B707A3" w:rsidRDefault="00B707A3" w:rsidP="00B707A3">
      <w:commentRangeStart w:id="46"/>
      <w:r>
        <w:t>In model 5, a $\</w:t>
      </w:r>
      <w:proofErr w:type="spellStart"/>
      <w:r>
        <w:t>mathbf</w:t>
      </w:r>
      <w:proofErr w:type="spellEnd"/>
      <w:r>
        <w:t>{\rm DNN}$ is trained using only experimental data. Model 6 implements the first strategy: physical knowledge related to the physical process is enforced through constraints within the loss function of the DNN, $\</w:t>
      </w:r>
      <w:proofErr w:type="spellStart"/>
      <w:r>
        <w:t>mathbf</w:t>
      </w:r>
      <w:proofErr w:type="spellEnd"/>
      <w:r>
        <w:t>{\rm DNN^{\</w:t>
      </w:r>
      <w:proofErr w:type="spellStart"/>
      <w:r>
        <w:t>mathcal</w:t>
      </w:r>
      <w:proofErr w:type="spellEnd"/>
      <w:r>
        <w:t xml:space="preserve">{L}_{\rm </w:t>
      </w:r>
      <w:proofErr w:type="spellStart"/>
      <w:r>
        <w:t>phy</w:t>
      </w:r>
      <w:proofErr w:type="spellEnd"/>
      <w:r>
        <w:t>}}}$. Model 7 pursues the second strategy: where a DNN model is pre-trained using the coupled multi-physics model input-output $\</w:t>
      </w:r>
      <w:proofErr w:type="spellStart"/>
      <w:r>
        <w:t>mathbf</w:t>
      </w:r>
      <w:proofErr w:type="spellEnd"/>
      <w:r>
        <w:t xml:space="preserve">{\rm DNN^{\rm </w:t>
      </w:r>
      <w:proofErr w:type="spellStart"/>
      <w:r>
        <w:t>phy</w:t>
      </w:r>
      <w:proofErr w:type="spellEnd"/>
      <w:r>
        <w:t xml:space="preserve">}}$ and then updated with experimental data. Model 8 is a combination of the two strategies for DNN. </w:t>
      </w:r>
      <w:commentRangeEnd w:id="46"/>
      <w:r w:rsidR="00E869F9">
        <w:rPr>
          <w:rStyle w:val="CommentReference"/>
        </w:rPr>
        <w:commentReference w:id="46"/>
      </w:r>
    </w:p>
    <w:p w14:paraId="5EF899EF" w14:textId="77777777" w:rsidR="00B707A3" w:rsidRDefault="00B707A3" w:rsidP="00B707A3"/>
    <w:p w14:paraId="02364AAF" w14:textId="77777777" w:rsidR="00B707A3" w:rsidRDefault="00B707A3" w:rsidP="00B707A3"/>
    <w:p w14:paraId="688C45B2" w14:textId="77777777" w:rsidR="00B707A3" w:rsidRDefault="00B707A3" w:rsidP="00B707A3">
      <w:r>
        <w:lastRenderedPageBreak/>
        <w:t>\subsection{</w:t>
      </w:r>
      <w:proofErr w:type="spellStart"/>
      <w:r>
        <w:t>Sobol</w:t>
      </w:r>
      <w:proofErr w:type="spellEnd"/>
      <w:r>
        <w:t xml:space="preserve"> indices computation with model uncertainty}</w:t>
      </w:r>
    </w:p>
    <w:p w14:paraId="685AB1CD" w14:textId="77777777" w:rsidR="00B707A3" w:rsidRDefault="00B707A3" w:rsidP="00B707A3">
      <w:r>
        <w:t xml:space="preserve">As discussed earlier, often in physics-based and data-driven models it is necessary to quantify the model uncertainty and its contribution to the </w:t>
      </w:r>
      <w:proofErr w:type="spellStart"/>
      <w:r>
        <w:t>Sobol</w:t>
      </w:r>
      <w:proofErr w:type="spellEnd"/>
      <w:r>
        <w:t xml:space="preserve"> index estimates. In this section, we present the inclusion of model uncertainty in the </w:t>
      </w:r>
      <w:proofErr w:type="spellStart"/>
      <w:r>
        <w:t>Sobol</w:t>
      </w:r>
      <w:proofErr w:type="spellEnd"/>
      <w:r>
        <w:t xml:space="preserve"> index estimates.</w:t>
      </w:r>
    </w:p>
    <w:p w14:paraId="7A63F423" w14:textId="77777777" w:rsidR="00B707A3" w:rsidRDefault="00B707A3" w:rsidP="00B707A3"/>
    <w:p w14:paraId="6799EDC8" w14:textId="77777777" w:rsidR="00B707A3" w:rsidRDefault="00B707A3" w:rsidP="00B707A3">
      <w:commentRangeStart w:id="47"/>
      <w:r>
        <w:t>The model uncertainty</w:t>
      </w:r>
      <w:commentRangeEnd w:id="47"/>
      <w:r w:rsidR="00EC1A32">
        <w:rPr>
          <w:rStyle w:val="CommentReference"/>
        </w:rPr>
        <w:commentReference w:id="47"/>
      </w:r>
      <w:r>
        <w:t xml:space="preserve"> pertaining to the GP model is propagated to the </w:t>
      </w:r>
      <w:proofErr w:type="spellStart"/>
      <w:r>
        <w:t>Sobol</w:t>
      </w:r>
      <w:proofErr w:type="spellEnd"/>
      <w:r>
        <w:t xml:space="preserve"> index estimations using the following estimator~\cite{le2014bayesian}:</w:t>
      </w:r>
    </w:p>
    <w:p w14:paraId="1743F04B" w14:textId="77777777" w:rsidR="00B707A3" w:rsidRDefault="00B707A3" w:rsidP="00B707A3">
      <w:r>
        <w:t>\begin{align}</w:t>
      </w:r>
    </w:p>
    <w:p w14:paraId="24663089" w14:textId="77777777" w:rsidR="00B707A3" w:rsidRDefault="00B707A3" w:rsidP="00B707A3">
      <w:r>
        <w:t xml:space="preserve">    S^{X_{d_1}}_{</w:t>
      </w:r>
      <w:proofErr w:type="spellStart"/>
      <w:r>
        <w:t>m,n</w:t>
      </w:r>
      <w:proofErr w:type="spellEnd"/>
      <w:r>
        <w:t>} = \frac{V_{</w:t>
      </w:r>
      <w:proofErr w:type="spellStart"/>
      <w:r>
        <w:t>m,n</w:t>
      </w:r>
      <w:proofErr w:type="spellEnd"/>
      <w:r>
        <w:t>}^{X_{d_1}}}{V_{</w:t>
      </w:r>
      <w:proofErr w:type="spellStart"/>
      <w:r>
        <w:t>m,n</w:t>
      </w:r>
      <w:proofErr w:type="spellEnd"/>
      <w:r>
        <w:t>}} = \frac{\frac{1}{m}\</w:t>
      </w:r>
      <w:proofErr w:type="spellStart"/>
      <w:r>
        <w:t>sum_k^m</w:t>
      </w:r>
      <w:proofErr w:type="spellEnd"/>
      <w:r>
        <w:t xml:space="preserve"> </w:t>
      </w:r>
      <w:proofErr w:type="spellStart"/>
      <w:r>
        <w:t>g_n</w:t>
      </w:r>
      <w:proofErr w:type="spellEnd"/>
      <w:r>
        <w:t>(</w:t>
      </w:r>
      <w:proofErr w:type="spellStart"/>
      <w:r>
        <w:t>X_k</w:t>
      </w:r>
      <w:proofErr w:type="spellEnd"/>
      <w:r>
        <w:t>)</w:t>
      </w:r>
      <w:proofErr w:type="spellStart"/>
      <w:r>
        <w:t>g_n</w:t>
      </w:r>
      <w:proofErr w:type="spellEnd"/>
      <w:r>
        <w:t>(\overline{X}_k) - \frac{1}{m}\</w:t>
      </w:r>
      <w:proofErr w:type="spellStart"/>
      <w:r>
        <w:t>sum_k^m</w:t>
      </w:r>
      <w:proofErr w:type="spellEnd"/>
      <w:r>
        <w:t xml:space="preserve"> </w:t>
      </w:r>
      <w:proofErr w:type="spellStart"/>
      <w:r>
        <w:t>g_n</w:t>
      </w:r>
      <w:proofErr w:type="spellEnd"/>
      <w:r>
        <w:t>(</w:t>
      </w:r>
      <w:proofErr w:type="spellStart"/>
      <w:r>
        <w:t>X_k</w:t>
      </w:r>
      <w:proofErr w:type="spellEnd"/>
      <w:r>
        <w:t>) \</w:t>
      </w:r>
      <w:proofErr w:type="spellStart"/>
      <w:r>
        <w:t>sum_k^m</w:t>
      </w:r>
      <w:proofErr w:type="spellEnd"/>
      <w:r>
        <w:t xml:space="preserve"> </w:t>
      </w:r>
      <w:proofErr w:type="spellStart"/>
      <w:r>
        <w:t>g_n</w:t>
      </w:r>
      <w:proofErr w:type="spellEnd"/>
      <w:r>
        <w:t>(\overline{X}_k)  }{\frac{1}{m} \</w:t>
      </w:r>
      <w:proofErr w:type="spellStart"/>
      <w:r>
        <w:t>sum_k^m</w:t>
      </w:r>
      <w:proofErr w:type="spellEnd"/>
      <w:r>
        <w:t xml:space="preserve"> </w:t>
      </w:r>
      <w:proofErr w:type="spellStart"/>
      <w:r>
        <w:t>g_n</w:t>
      </w:r>
      <w:proofErr w:type="spellEnd"/>
      <w:r>
        <w:t>(</w:t>
      </w:r>
      <w:proofErr w:type="spellStart"/>
      <w:r>
        <w:t>X_k</w:t>
      </w:r>
      <w:proofErr w:type="spellEnd"/>
      <w:r>
        <w:t>)^2 - (\frac{1}{m}\</w:t>
      </w:r>
      <w:proofErr w:type="spellStart"/>
      <w:r>
        <w:t>sum_k^m</w:t>
      </w:r>
      <w:proofErr w:type="spellEnd"/>
      <w:r>
        <w:t xml:space="preserve"> </w:t>
      </w:r>
      <w:proofErr w:type="spellStart"/>
      <w:r>
        <w:t>g_n</w:t>
      </w:r>
      <w:proofErr w:type="spellEnd"/>
      <w:r>
        <w:t>(</w:t>
      </w:r>
      <w:proofErr w:type="spellStart"/>
      <w:r>
        <w:t>X_k</w:t>
      </w:r>
      <w:proofErr w:type="spellEnd"/>
      <w:r>
        <w:t>) )^2},</w:t>
      </w:r>
    </w:p>
    <w:p w14:paraId="7F60AF96" w14:textId="77777777" w:rsidR="00B707A3" w:rsidRDefault="00B707A3" w:rsidP="00B707A3">
      <w:r>
        <w:t>\end{align}</w:t>
      </w:r>
    </w:p>
    <w:p w14:paraId="3B3D1A0F" w14:textId="77777777" w:rsidR="00B707A3" w:rsidRDefault="00B707A3" w:rsidP="00B707A3">
      <w:r>
        <w:t>where $g$ is the Gaussian process.</w:t>
      </w:r>
    </w:p>
    <w:p w14:paraId="321D8200" w14:textId="77777777" w:rsidR="00B707A3" w:rsidRDefault="00B707A3" w:rsidP="00B707A3"/>
    <w:p w14:paraId="3110F798" w14:textId="77777777" w:rsidR="00B707A3" w:rsidRDefault="00B707A3" w:rsidP="00B707A3">
      <w:commentRangeStart w:id="48"/>
      <w:r>
        <w:t>A similar approach is implemented to the DNN models with the use of MC dropout.</w:t>
      </w:r>
      <w:commentRangeEnd w:id="48"/>
      <w:r w:rsidR="00CC571E">
        <w:rPr>
          <w:rStyle w:val="CommentReference"/>
        </w:rPr>
        <w:commentReference w:id="48"/>
      </w:r>
    </w:p>
    <w:p w14:paraId="72F74188" w14:textId="77777777" w:rsidR="00B707A3" w:rsidRDefault="00B707A3" w:rsidP="00B707A3"/>
    <w:p w14:paraId="1299EAE8" w14:textId="77777777" w:rsidR="00B707A3" w:rsidRDefault="00B707A3" w:rsidP="00B707A3"/>
    <w:p w14:paraId="35D57A5B" w14:textId="77777777" w:rsidR="00B707A3" w:rsidRDefault="00B707A3" w:rsidP="00B707A3"/>
    <w:p w14:paraId="59C3D81D" w14:textId="77777777" w:rsidR="00B707A3" w:rsidRDefault="00B707A3" w:rsidP="00B707A3"/>
    <w:p w14:paraId="4946AF52" w14:textId="77777777" w:rsidR="00B707A3" w:rsidRDefault="00B707A3" w:rsidP="00B707A3"/>
    <w:p w14:paraId="37C0AE03" w14:textId="77777777" w:rsidR="00B707A3" w:rsidRDefault="00B707A3" w:rsidP="00B707A3"/>
    <w:p w14:paraId="75E07F08" w14:textId="77777777" w:rsidR="00B707A3" w:rsidRDefault="00B707A3" w:rsidP="00B707A3"/>
    <w:p w14:paraId="40763CDC" w14:textId="77777777" w:rsidR="00B707A3" w:rsidRDefault="00B707A3" w:rsidP="00B707A3"/>
    <w:p w14:paraId="13098D94" w14:textId="77777777" w:rsidR="00B707A3" w:rsidRDefault="00B707A3" w:rsidP="00B707A3"/>
    <w:p w14:paraId="70892F72" w14:textId="2CEA4855" w:rsidR="00B707A3" w:rsidRDefault="005E122F" w:rsidP="00B707A3">
      <w:commentRangeStart w:id="49"/>
      <w:ins w:id="50" w:author="Mahadevan, Sankaran" w:date="2020-06-16T17:40:00Z">
        <w:r>
          <w:t>XXX</w:t>
        </w:r>
        <w:commentRangeEnd w:id="49"/>
        <w:r>
          <w:rPr>
            <w:rStyle w:val="CommentReference"/>
          </w:rPr>
          <w:commentReference w:id="49"/>
        </w:r>
      </w:ins>
    </w:p>
    <w:p w14:paraId="59EE0998" w14:textId="77777777" w:rsidR="00B707A3" w:rsidRDefault="00B707A3" w:rsidP="00B707A3">
      <w:r>
        <w:t>% Numerical results</w:t>
      </w:r>
    </w:p>
    <w:p w14:paraId="1BF2FCB0" w14:textId="77777777" w:rsidR="00B707A3" w:rsidRDefault="00B707A3" w:rsidP="00B707A3">
      <w:r>
        <w:t>\section{Numerical illustration}\label{</w:t>
      </w:r>
      <w:proofErr w:type="spellStart"/>
      <w:r>
        <w:t>Sec:Results</w:t>
      </w:r>
      <w:proofErr w:type="spellEnd"/>
      <w:r>
        <w:t>}</w:t>
      </w:r>
    </w:p>
    <w:p w14:paraId="53D4B810" w14:textId="24ABBDB9" w:rsidR="00B707A3" w:rsidRDefault="00C2048E" w:rsidP="00B707A3">
      <w:r>
        <w:t xml:space="preserve">An additive manufacturing </w:t>
      </w:r>
      <w:r w:rsidR="00E46B37">
        <w:t>application</w:t>
      </w:r>
      <w:r>
        <w:t xml:space="preserve"> is used to illustrate the proposed PIML models for GSA and compare their performance. </w:t>
      </w:r>
      <w:r w:rsidR="00B707A3">
        <w:t xml:space="preserve">A commercial material </w:t>
      </w:r>
      <w:proofErr w:type="spellStart"/>
      <w:r w:rsidR="00B707A3">
        <w:t>Ultimaker</w:t>
      </w:r>
      <w:proofErr w:type="spellEnd"/>
      <w:r w:rsidR="00B707A3">
        <w:t xml:space="preserve"> Black Acrylonitrile butadiene styrene (ABS) was extruded from an </w:t>
      </w:r>
      <w:proofErr w:type="spellStart"/>
      <w:r w:rsidR="00B707A3">
        <w:t>Ultimaker</w:t>
      </w:r>
      <w:proofErr w:type="spellEnd"/>
      <w:r w:rsidR="00B707A3">
        <w:t xml:space="preserve"> 2 Extended+ 3D printer to manufacture fused filament fabrication (FFF) parts with unidirectionally aligned filaments and then measured with appropriate </w:t>
      </w:r>
      <w:r w:rsidR="00EE0503">
        <w:t xml:space="preserve">diagnostic </w:t>
      </w:r>
      <w:r w:rsidR="00B707A3">
        <w:t xml:space="preserve">techniques. FFF is a widely used additive manufacturing (AM) process due to its easy operation, low cost </w:t>
      </w:r>
      <w:r w:rsidR="00B707A3">
        <w:lastRenderedPageBreak/>
        <w:t>and suitability for complex geometries. As the molten filament is deposited layer upon layer through a nozzle, it cools down, solidifies and bonds with the surrounding filaments. Rectangular ABS amorphous polymer specimens of length 35 mm, width 12 mm, and thickness 4.2 mm are manufactured with constant filament height, width and length (0.7, 0.8, and 35 mm, respectively).</w:t>
      </w:r>
    </w:p>
    <w:p w14:paraId="22A62CA2" w14:textId="77777777" w:rsidR="00B707A3" w:rsidRDefault="00B707A3" w:rsidP="00B707A3"/>
    <w:p w14:paraId="5C0B0F21" w14:textId="77777777" w:rsidR="00B707A3" w:rsidRDefault="00B707A3" w:rsidP="00B707A3"/>
    <w:p w14:paraId="2F503B62" w14:textId="61F693E5" w:rsidR="00B707A3" w:rsidRDefault="006A6E25" w:rsidP="00B707A3">
      <w:r>
        <w:t>The output quantity of interest is porosity of the printed part, and the inputs are t</w:t>
      </w:r>
      <w:r w:rsidR="009D09D2">
        <w:t>wo</w:t>
      </w:r>
      <w:r>
        <w:t xml:space="preserve"> process parameters, namely nozzle temperature and speed</w:t>
      </w:r>
      <w:r w:rsidR="009D09D2">
        <w:t xml:space="preserve">. </w:t>
      </w:r>
      <w:r w:rsidR="00B707A3">
        <w:t xml:space="preserve">The porosity of an FFF part is dependent on the temperature history at the interfaces between filaments. Thus, it is important to predict the temperature evolution of filaments for estimating the final </w:t>
      </w:r>
      <w:proofErr w:type="spellStart"/>
      <w:r w:rsidR="00B707A3">
        <w:t>mesostructure</w:t>
      </w:r>
      <w:proofErr w:type="spellEnd"/>
      <w:r w:rsidR="00B707A3">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w:t>
      </w:r>
      <w:r w:rsidR="002D003A">
        <w:t>. This model is used</w:t>
      </w:r>
      <w:r w:rsidR="00B707A3">
        <w:t xml:space="preserve"> to predict the porosity of </w:t>
      </w:r>
      <w:r w:rsidR="002D003A">
        <w:t xml:space="preserve">the </w:t>
      </w:r>
      <w:r w:rsidR="00B707A3">
        <w:t xml:space="preserve">FFF part using the temperature evolution of filaments, material properties, part geometry, and process parameters as inputs. </w:t>
      </w:r>
      <w:r w:rsidR="001F17AD">
        <w:t xml:space="preserve">Thus the </w:t>
      </w:r>
      <w:r w:rsidR="000E03C9">
        <w:t xml:space="preserve">mapping from input to output is a multi-physics model, </w:t>
      </w:r>
      <w:r w:rsidR="00C46C49">
        <w:t>i.e.,</w:t>
      </w:r>
      <w:r w:rsidR="000E03C9">
        <w:t xml:space="preserve"> models of two physical phenomena (heat transfer and sintering) are combined to predict the porosity</w:t>
      </w:r>
      <w:r w:rsidR="00C46C49">
        <w:t xml:space="preserve"> given the extrusion temperature and extrusion speed.</w:t>
      </w:r>
    </w:p>
    <w:p w14:paraId="3402E2A3" w14:textId="77777777" w:rsidR="00B707A3" w:rsidRDefault="00B707A3" w:rsidP="00B707A3"/>
    <w:p w14:paraId="1E878951" w14:textId="010FB3B2" w:rsidR="00B707A3" w:rsidRDefault="00B707A3" w:rsidP="00B707A3">
      <w:r>
        <w:t xml:space="preserve">The statistical properties of </w:t>
      </w:r>
      <w:r w:rsidR="00C975DB">
        <w:t xml:space="preserve">the </w:t>
      </w:r>
      <w:r>
        <w:t xml:space="preserve">QoI </w:t>
      </w:r>
      <w:r w:rsidR="00C975DB">
        <w:t>are observed to have negligible variability</w:t>
      </w:r>
      <w:r>
        <w:t xml:space="preserve"> along the length of the specimens; thus the porosity measurements were taken at the midpoint of each part with the use of microscopy images processed through the ImageJ software~\cite{schneider2012nih}. Filaments were extruded through a nozzle with 0.8 mm diameter. The build plate temperature was constant and set to $110^{\circ}$C. Using Latin hypercube sampling, 39 sets of process parameters $\</w:t>
      </w:r>
      <w:proofErr w:type="spellStart"/>
      <w:r>
        <w:t>boldsymbol</w:t>
      </w:r>
      <w:proofErr w:type="spellEnd"/>
      <w:r>
        <w:t xml:space="preserve">{X}$ </w:t>
      </w:r>
      <w:r w:rsidR="001F1F3D">
        <w:t xml:space="preserve">were </w:t>
      </w:r>
      <w:r>
        <w:t xml:space="preserve">generated. The ranges considered for the </w:t>
      </w:r>
      <w:r w:rsidR="001F1F3D">
        <w:t xml:space="preserve">two process </w:t>
      </w:r>
      <w:r>
        <w:t xml:space="preserve">variables </w:t>
      </w:r>
      <w:r w:rsidR="001F1F3D">
        <w:t xml:space="preserve">were: </w:t>
      </w:r>
      <w:r>
        <w:t>printer extrusion temperature $T$: (210$^{\circ}C$ - $260 ^{\circ}C$), and extrusion speed $S$: (15 mm/s - 46 mm/s).</w:t>
      </w:r>
    </w:p>
    <w:p w14:paraId="60CEACF6" w14:textId="77777777" w:rsidR="00320A93" w:rsidRDefault="00320A93" w:rsidP="00B707A3"/>
    <w:p w14:paraId="73CE4C3B" w14:textId="1BF209F9" w:rsidR="00320A93" w:rsidRDefault="00320A93" w:rsidP="00B707A3">
      <w:r>
        <w:t>The basic ML models, namely Model 1 (for GP) and Model 5 (for DNN) are simply trained with the 39 sets of process inputs (temperature and speed) and output (porosity).</w:t>
      </w:r>
    </w:p>
    <w:p w14:paraId="50ABB7C6" w14:textId="51E23120" w:rsidR="00B707A3" w:rsidRDefault="002B019B" w:rsidP="00B707A3">
      <w:r>
        <w:t xml:space="preserve">In the training of </w:t>
      </w:r>
      <w:commentRangeStart w:id="51"/>
      <w:r>
        <w:t>Model 2 and Model 6,</w:t>
      </w:r>
      <w:r w:rsidR="00B707A3">
        <w:t xml:space="preserve"> </w:t>
      </w:r>
      <w:commentRangeEnd w:id="51"/>
      <w:r>
        <w:rPr>
          <w:rStyle w:val="CommentReference"/>
        </w:rPr>
        <w:commentReference w:id="51"/>
      </w:r>
      <w:r w:rsidR="00B707A3">
        <w:t xml:space="preserve">we impose two physics-based loss functions (i.e., two separate </w:t>
      </w:r>
      <w:r w:rsidR="00675473">
        <w:t xml:space="preserve">physics </w:t>
      </w:r>
      <w:r w:rsidR="00B707A3">
        <w:t>relationships, $\</w:t>
      </w:r>
      <w:proofErr w:type="spellStart"/>
      <w:r w:rsidR="00B707A3">
        <w:t>mathcal</w:t>
      </w:r>
      <w:proofErr w:type="spellEnd"/>
      <w:r w:rsidR="00B707A3">
        <w:t xml:space="preserve">{L}_{{\rm </w:t>
      </w:r>
      <w:proofErr w:type="spellStart"/>
      <w:r w:rsidR="00B707A3">
        <w:t>phy</w:t>
      </w:r>
      <w:proofErr w:type="spellEnd"/>
      <w:r w:rsidR="00B707A3">
        <w:t>}, k}(\</w:t>
      </w:r>
      <w:proofErr w:type="spellStart"/>
      <w:r w:rsidR="00B707A3">
        <w:t>boldsymbol</w:t>
      </w:r>
      <w:proofErr w:type="spellEnd"/>
      <w:r w:rsidR="00B707A3">
        <w:t>{\hat{Y}})$, where $k=\{1,2\}$ and $\</w:t>
      </w:r>
      <w:proofErr w:type="spellStart"/>
      <w:r w:rsidR="00B707A3">
        <w:t>boldsymbol</w:t>
      </w:r>
      <w:proofErr w:type="spellEnd"/>
      <w:r w:rsidR="00B707A3">
        <w:t>{\hat{Y}}$ is the porosity prediction). The physical inconsistencies in the model predictions are evaluated using the physics-based loss functions defined as follows:</w:t>
      </w:r>
    </w:p>
    <w:p w14:paraId="66B60E7B" w14:textId="77777777" w:rsidR="00B707A3" w:rsidRDefault="00B707A3" w:rsidP="00B707A3">
      <w:r>
        <w:t>\begin{align}</w:t>
      </w:r>
    </w:p>
    <w:p w14:paraId="71565F92" w14:textId="77777777" w:rsidR="00B707A3" w:rsidRDefault="00B707A3" w:rsidP="00B707A3">
      <w:r>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199D4A8B" w14:textId="77777777" w:rsidR="00B707A3" w:rsidRDefault="00B707A3" w:rsidP="00B707A3">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42417C8E" w14:textId="77777777" w:rsidR="00B707A3" w:rsidRDefault="00B707A3" w:rsidP="00B707A3">
      <w:r>
        <w:lastRenderedPageBreak/>
        <w:t>\end{align}</w:t>
      </w:r>
    </w:p>
    <w:p w14:paraId="6554270E" w14:textId="58AE3C01" w:rsidR="00B707A3" w:rsidRDefault="00B707A3" w:rsidP="00B707A3">
      <w:r>
        <w:t xml:space="preserve">where these loss functions consider the physical violations related to the porosity across $N$ samples. In the first loss function, negative values of porosity are treated as physical violations. The second loss function penalizes the model when </w:t>
      </w:r>
      <w:r w:rsidR="00381FCF">
        <w:t xml:space="preserve">the predicted final </w:t>
      </w:r>
      <w:r>
        <w:t>porosity  $\</w:t>
      </w:r>
      <w:proofErr w:type="spellStart"/>
      <w:r>
        <w:t>mathnormal</w:t>
      </w:r>
      <w:proofErr w:type="spellEnd"/>
      <w:r>
        <w:t>{\hat{Y}}_{</w:t>
      </w:r>
      <w:proofErr w:type="spellStart"/>
      <w:r>
        <w:t>i</w:t>
      </w:r>
      <w:proofErr w:type="spellEnd"/>
      <w:r>
        <w:t xml:space="preserve">}$ </w:t>
      </w:r>
      <w:r w:rsidR="00381FCF">
        <w:t xml:space="preserve">is </w:t>
      </w:r>
      <w:r>
        <w:t>greater than the initial porosity $\phi_{0,i}$ of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functions.</w:t>
      </w:r>
    </w:p>
    <w:p w14:paraId="686B2B43" w14:textId="77777777" w:rsidR="00B707A3" w:rsidRDefault="00B707A3" w:rsidP="00B707A3"/>
    <w:p w14:paraId="210CBD66" w14:textId="06D1DD5C" w:rsidR="00B707A3" w:rsidRDefault="001F17AD" w:rsidP="00B707A3">
      <w:r>
        <w:t xml:space="preserve">In </w:t>
      </w:r>
      <w:commentRangeStart w:id="52"/>
      <w:r>
        <w:t>Model 3 and Model 7</w:t>
      </w:r>
      <w:commentRangeEnd w:id="52"/>
      <w:r>
        <w:rPr>
          <w:rStyle w:val="CommentReference"/>
        </w:rPr>
        <w:commentReference w:id="52"/>
      </w:r>
      <w:r w:rsidR="00B707A3">
        <w:t xml:space="preserve">, the ML models are pre-trained using the multi-physics model input-output. The pre-trained ML models are then updated using </w:t>
      </w:r>
      <w:r w:rsidR="00657D57">
        <w:t>the experimental data</w:t>
      </w:r>
      <w:r w:rsidR="00B707A3">
        <w:t>.</w:t>
      </w:r>
      <w:r w:rsidR="00657D57">
        <w:t xml:space="preserve"> </w:t>
      </w:r>
      <w:r w:rsidR="00B707A3">
        <w:t xml:space="preserve">The </w:t>
      </w:r>
      <w:r w:rsidR="005866D3">
        <w:t xml:space="preserve">training data for </w:t>
      </w:r>
      <w:r w:rsidR="00B707A3">
        <w:t>pre-</w:t>
      </w:r>
      <w:r w:rsidR="00657D57">
        <w:t xml:space="preserve">training </w:t>
      </w:r>
      <w:r w:rsidR="005866D3">
        <w:t>consists</w:t>
      </w:r>
      <w:r w:rsidR="00B707A3">
        <w:t xml:space="preserve"> of 1310 input parameter combinations over a range of experimental values, i.e., (210$^{\circ}C$  $\le T \le$ $260 ^{\circ}C$,  15 mm/s $\le S\le$ 46 mm/s ). (Note that there are only 39 physical experiments are available</w:t>
      </w:r>
      <w:r w:rsidR="005866D3">
        <w:t>; this is one of the advantages of this pre-training/updating strategy, where the pre-training can be over a much larger set of input combinations, thus improving the generalization performance of the updated model</w:t>
      </w:r>
      <w:r w:rsidR="00B707A3">
        <w:t xml:space="preserve">). The input data are normalized prior to the training of the ML models (the output quantity porosity is dimensionless and between 0 and 1), </w:t>
      </w:r>
    </w:p>
    <w:p w14:paraId="00CAB7BE" w14:textId="4B13EC8D" w:rsidR="00B707A3" w:rsidRDefault="00C77510" w:rsidP="00B707A3">
      <w:commentRangeStart w:id="53"/>
      <w:ins w:id="54" w:author="Mahadevan, Sankaran" w:date="2020-06-16T22:30:00Z">
        <w:r>
          <w:t>XXX</w:t>
        </w:r>
        <w:commentRangeEnd w:id="53"/>
        <w:r>
          <w:rPr>
            <w:rStyle w:val="CommentReference"/>
          </w:rPr>
          <w:commentReference w:id="53"/>
        </w:r>
      </w:ins>
    </w:p>
    <w:p w14:paraId="7BF7A4A6" w14:textId="6B9ED27D" w:rsidR="00B707A3" w:rsidRDefault="00B707A3" w:rsidP="00B707A3">
      <w:commentRangeStart w:id="55"/>
      <w:commentRangeStart w:id="56"/>
      <w:r>
        <w:t xml:space="preserve">The time it takes for training and computation of </w:t>
      </w:r>
      <w:proofErr w:type="spellStart"/>
      <w:r>
        <w:t>Sobol</w:t>
      </w:r>
      <w:proofErr w:type="spellEnd"/>
      <w:r>
        <w:t xml:space="preserve"> indices using </w:t>
      </w:r>
      <w:r w:rsidR="004B511E">
        <w:t xml:space="preserve">GP </w:t>
      </w:r>
      <w:r>
        <w:t xml:space="preserve">models 2-4 </w:t>
      </w:r>
      <w:r w:rsidR="004B511E">
        <w:t xml:space="preserve">is </w:t>
      </w:r>
      <w:r>
        <w:t>significantly greater than model 1.</w:t>
      </w:r>
      <w:commentRangeEnd w:id="55"/>
      <w:r w:rsidR="00FD7178">
        <w:rPr>
          <w:rStyle w:val="CommentReference"/>
        </w:rPr>
        <w:commentReference w:id="55"/>
      </w:r>
      <w:r>
        <w:t xml:space="preserve"> </w:t>
      </w:r>
      <w:commentRangeStart w:id="57"/>
      <w:r>
        <w:t xml:space="preserve">First-order and total-effect </w:t>
      </w:r>
      <w:proofErr w:type="spellStart"/>
      <w:r>
        <w:t>Sobol</w:t>
      </w:r>
      <w:proofErr w:type="spellEnd"/>
      <w:r>
        <w:t xml:space="preserve"> </w:t>
      </w:r>
      <w:r w:rsidR="004B511E">
        <w:t xml:space="preserve">index </w:t>
      </w:r>
      <w:r>
        <w:t xml:space="preserve">computations based on 5000 samples takes 20-35 minutes due to the pre-training phase, where a large amount of physics input-output samples are used to train the GP models and inclusion physics constraints. </w:t>
      </w:r>
      <w:commentRangeEnd w:id="57"/>
      <w:r w:rsidR="00FD7178">
        <w:rPr>
          <w:rStyle w:val="CommentReference"/>
        </w:rPr>
        <w:commentReference w:id="57"/>
      </w:r>
      <w:r>
        <w:t>Whereas, the computation time for training of each DNN model is on average 15 sec using a desktop computer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v4$@$3.20GHz with 32 GB RAM and GPU NVIDIA Quadro K620 with 2 GB) and the </w:t>
      </w:r>
      <w:proofErr w:type="spellStart"/>
      <w:r>
        <w:t>Sobol</w:t>
      </w:r>
      <w:proofErr w:type="spellEnd"/>
      <w:r>
        <w:t xml:space="preserve"> index estimations based on 5000 samples take 5 minutes for models 5-8.</w:t>
      </w:r>
      <w:commentRangeEnd w:id="56"/>
      <w:r w:rsidR="00A9307C">
        <w:rPr>
          <w:rStyle w:val="CommentReference"/>
        </w:rPr>
        <w:commentReference w:id="56"/>
      </w:r>
    </w:p>
    <w:p w14:paraId="66747016" w14:textId="77777777" w:rsidR="00B707A3" w:rsidRDefault="00B707A3" w:rsidP="00B707A3"/>
    <w:p w14:paraId="1BFCE412" w14:textId="77777777" w:rsidR="00B707A3" w:rsidRDefault="00B707A3" w:rsidP="00B707A3"/>
    <w:p w14:paraId="4FC6457A" w14:textId="77777777" w:rsidR="00B707A3" w:rsidRDefault="00B707A3" w:rsidP="00B707A3"/>
    <w:p w14:paraId="04644958" w14:textId="77777777" w:rsidR="00B707A3" w:rsidRDefault="00B707A3" w:rsidP="00B707A3"/>
    <w:p w14:paraId="165E574A" w14:textId="77777777" w:rsidR="00B707A3" w:rsidRDefault="00B707A3" w:rsidP="00B707A3"/>
    <w:p w14:paraId="3C476CB4" w14:textId="77777777" w:rsidR="00B707A3" w:rsidRDefault="00B707A3" w:rsidP="00B707A3">
      <w:r>
        <w:t>\subsection{GSA using GP models}</w:t>
      </w:r>
    </w:p>
    <w:p w14:paraId="1B21FF6C" w14:textId="75013A7E" w:rsidR="00B707A3" w:rsidRDefault="00B707A3" w:rsidP="00B707A3">
      <w:r>
        <w:t xml:space="preserve">The </w:t>
      </w:r>
      <w:proofErr w:type="spellStart"/>
      <w:r>
        <w:t>Sobol</w:t>
      </w:r>
      <w:proofErr w:type="spellEnd"/>
      <w:r>
        <w:t xml:space="preserve"> index computations </w:t>
      </w:r>
      <w:r w:rsidR="00A77B24">
        <w:t xml:space="preserve">with the GP models (1-4) </w:t>
      </w:r>
      <w:r>
        <w:t xml:space="preserve">are based on 5000 MC samples and 100 realizations of the Gaussian process. The effect of number of observations in the first-order </w:t>
      </w:r>
      <w:proofErr w:type="spellStart"/>
      <w:r>
        <w:t>Sobol</w:t>
      </w:r>
      <w:proofErr w:type="spellEnd"/>
      <w:r>
        <w:t xml:space="preserve"> index estimates of temperature for the first four models are illustrated in Fig.~\ref{fig:gp_s1_T}. The mean values are denoted with solid dots at given number of observations $n$. The </w:t>
      </w:r>
      <w:r w:rsidR="00CB2A5C">
        <w:t>9</w:t>
      </w:r>
      <w:r>
        <w:t>5\% prediction intervals are represented with bars above and below the solid dots for the corresponding model.</w:t>
      </w:r>
    </w:p>
    <w:p w14:paraId="02509766" w14:textId="77777777" w:rsidR="00B707A3" w:rsidRDefault="00B707A3" w:rsidP="00B707A3">
      <w:r>
        <w:t>%%======================================================</w:t>
      </w:r>
    </w:p>
    <w:p w14:paraId="68CCCA44" w14:textId="77777777" w:rsidR="00B707A3" w:rsidRDefault="00B707A3" w:rsidP="00B707A3">
      <w:r>
        <w:lastRenderedPageBreak/>
        <w:t>%%   Figure</w:t>
      </w:r>
    </w:p>
    <w:p w14:paraId="137884F9" w14:textId="77777777" w:rsidR="00B707A3" w:rsidRDefault="00B707A3" w:rsidP="00B707A3">
      <w:r>
        <w:t>%%======================================================</w:t>
      </w:r>
    </w:p>
    <w:p w14:paraId="11920F04" w14:textId="77777777" w:rsidR="00B707A3" w:rsidRDefault="00B707A3" w:rsidP="00B707A3">
      <w:r>
        <w:t>\begin{figure}[!</w:t>
      </w:r>
      <w:proofErr w:type="spellStart"/>
      <w:r>
        <w:t>ht</w:t>
      </w:r>
      <w:proofErr w:type="spellEnd"/>
      <w:r>
        <w:t>]</w:t>
      </w:r>
    </w:p>
    <w:p w14:paraId="2B56B5AA" w14:textId="77777777" w:rsidR="00B707A3" w:rsidRDefault="00B707A3" w:rsidP="00B707A3">
      <w:r>
        <w:tab/>
        <w:t>\centering</w:t>
      </w:r>
    </w:p>
    <w:p w14:paraId="388410DA" w14:textId="77777777" w:rsidR="00B707A3" w:rsidRDefault="00B707A3" w:rsidP="00B707A3">
      <w:r>
        <w:tab/>
        <w:t>\</w:t>
      </w:r>
      <w:proofErr w:type="spellStart"/>
      <w:r>
        <w:t>includegraphics</w:t>
      </w:r>
      <w:proofErr w:type="spellEnd"/>
      <w:r>
        <w:t>[width=0.5\</w:t>
      </w:r>
      <w:proofErr w:type="spellStart"/>
      <w:r>
        <w:t>textwidth</w:t>
      </w:r>
      <w:proofErr w:type="spellEnd"/>
      <w:r>
        <w:t>]{Fig3.pdf}</w:t>
      </w:r>
    </w:p>
    <w:p w14:paraId="3D8749B8" w14:textId="020B2E8D" w:rsidR="00B707A3" w:rsidRDefault="00B707A3" w:rsidP="00B707A3">
      <w:r>
        <w:tab/>
        <w:t>\caption{First-order sensitivity index estimators for temperature using GP</w:t>
      </w:r>
      <w:r w:rsidR="008A501A">
        <w:t xml:space="preserve"> models</w:t>
      </w:r>
      <w:r>
        <w:t>.}</w:t>
      </w:r>
    </w:p>
    <w:p w14:paraId="0A23FF79" w14:textId="77777777" w:rsidR="00B707A3" w:rsidRDefault="00B707A3" w:rsidP="00B707A3">
      <w:r>
        <w:tab/>
        <w:t>\label{fig:gp_s1_T}</w:t>
      </w:r>
    </w:p>
    <w:p w14:paraId="220C8074" w14:textId="77777777" w:rsidR="00B707A3" w:rsidRDefault="00B707A3" w:rsidP="00B707A3">
      <w:r>
        <w:t>\end{figure}</w:t>
      </w:r>
    </w:p>
    <w:p w14:paraId="54A89E28" w14:textId="77777777" w:rsidR="00B707A3" w:rsidRDefault="00B707A3" w:rsidP="00B707A3">
      <w:r>
        <w:t>%======================================================</w:t>
      </w:r>
    </w:p>
    <w:p w14:paraId="63C85153" w14:textId="77777777" w:rsidR="00B707A3" w:rsidRDefault="00B707A3" w:rsidP="00B707A3"/>
    <w:p w14:paraId="16E4D378" w14:textId="77777777" w:rsidR="00B707A3" w:rsidRDefault="00B707A3" w:rsidP="00B707A3">
      <w:r>
        <w:t xml:space="preserve">The effect of number of observations in the first-order </w:t>
      </w:r>
      <w:proofErr w:type="spellStart"/>
      <w:r>
        <w:t>Sobol</w:t>
      </w:r>
      <w:proofErr w:type="spellEnd"/>
      <w:r>
        <w:t xml:space="preserve"> index estimates of temperature for the first four models are illustrated in Fig.~\ref{fig:gp_s1_T}.</w:t>
      </w:r>
    </w:p>
    <w:p w14:paraId="63914ECD" w14:textId="77777777" w:rsidR="00B707A3" w:rsidRDefault="00B707A3" w:rsidP="00B707A3">
      <w:r>
        <w:t>%%======================================================</w:t>
      </w:r>
    </w:p>
    <w:p w14:paraId="5888EEC1" w14:textId="77777777" w:rsidR="00B707A3" w:rsidRDefault="00B707A3" w:rsidP="00B707A3">
      <w:r>
        <w:t>%%   Figure</w:t>
      </w:r>
    </w:p>
    <w:p w14:paraId="183C4B9D" w14:textId="77777777" w:rsidR="00B707A3" w:rsidRDefault="00B707A3" w:rsidP="00B707A3">
      <w:r>
        <w:t>%%======================================================</w:t>
      </w:r>
    </w:p>
    <w:p w14:paraId="5C2D9648" w14:textId="77777777" w:rsidR="00B707A3" w:rsidRDefault="00B707A3" w:rsidP="00B707A3">
      <w:r>
        <w:t>\begin{figure}[!</w:t>
      </w:r>
      <w:proofErr w:type="spellStart"/>
      <w:r>
        <w:t>ht</w:t>
      </w:r>
      <w:proofErr w:type="spellEnd"/>
      <w:r>
        <w:t>]</w:t>
      </w:r>
    </w:p>
    <w:p w14:paraId="5BEB3699" w14:textId="77777777" w:rsidR="00B707A3" w:rsidRDefault="00B707A3" w:rsidP="00B707A3">
      <w:r>
        <w:tab/>
        <w:t>\centering</w:t>
      </w:r>
    </w:p>
    <w:p w14:paraId="699A81BE" w14:textId="77777777" w:rsidR="00B707A3" w:rsidRDefault="00B707A3" w:rsidP="00B707A3">
      <w:r>
        <w:tab/>
        <w:t>\</w:t>
      </w:r>
      <w:proofErr w:type="spellStart"/>
      <w:r>
        <w:t>includegraphics</w:t>
      </w:r>
      <w:proofErr w:type="spellEnd"/>
      <w:r>
        <w:t>[width=0.5\</w:t>
      </w:r>
      <w:proofErr w:type="spellStart"/>
      <w:r>
        <w:t>textwidth</w:t>
      </w:r>
      <w:proofErr w:type="spellEnd"/>
      <w:r>
        <w:t>]{Fig4.pdf}</w:t>
      </w:r>
    </w:p>
    <w:p w14:paraId="67704105" w14:textId="2C02C9F9" w:rsidR="00B707A3" w:rsidRDefault="00B707A3" w:rsidP="00B707A3">
      <w:r>
        <w:tab/>
        <w:t>\caption{First-order sensitivity index estimators for speed using GP</w:t>
      </w:r>
      <w:r w:rsidR="008A501A">
        <w:t xml:space="preserve"> models</w:t>
      </w:r>
      <w:r>
        <w:t>.}</w:t>
      </w:r>
    </w:p>
    <w:p w14:paraId="587B4557" w14:textId="77777777" w:rsidR="00B707A3" w:rsidRDefault="00B707A3" w:rsidP="00B707A3">
      <w:r>
        <w:tab/>
        <w:t>\label{fig:gp_s1_S}</w:t>
      </w:r>
    </w:p>
    <w:p w14:paraId="0C20035C" w14:textId="77777777" w:rsidR="00B707A3" w:rsidRDefault="00B707A3" w:rsidP="00B707A3">
      <w:r>
        <w:t>\end{figure}</w:t>
      </w:r>
    </w:p>
    <w:p w14:paraId="432D915A" w14:textId="77777777" w:rsidR="00B707A3" w:rsidRDefault="00B707A3" w:rsidP="00B707A3">
      <w:r>
        <w:t>%======================================================</w:t>
      </w:r>
    </w:p>
    <w:p w14:paraId="462DF4A0" w14:textId="77777777" w:rsidR="00B707A3" w:rsidRDefault="00B707A3" w:rsidP="00B707A3"/>
    <w:p w14:paraId="6C0E6A2D" w14:textId="77777777" w:rsidR="00B707A3" w:rsidRDefault="00B707A3" w:rsidP="00B707A3"/>
    <w:p w14:paraId="000C2834" w14:textId="77777777" w:rsidR="00B707A3" w:rsidRDefault="00B707A3" w:rsidP="00B707A3"/>
    <w:p w14:paraId="6D6EFD13" w14:textId="77777777" w:rsidR="00B707A3" w:rsidRDefault="00B707A3" w:rsidP="00B707A3">
      <w:r>
        <w:t>%%======================================================</w:t>
      </w:r>
    </w:p>
    <w:p w14:paraId="55EFA5DB" w14:textId="77777777" w:rsidR="00B707A3" w:rsidRDefault="00B707A3" w:rsidP="00B707A3">
      <w:r>
        <w:t>%%   Figure</w:t>
      </w:r>
    </w:p>
    <w:p w14:paraId="65BAB605" w14:textId="77777777" w:rsidR="00B707A3" w:rsidRDefault="00B707A3" w:rsidP="00B707A3">
      <w:r>
        <w:t>%%======================================================</w:t>
      </w:r>
    </w:p>
    <w:p w14:paraId="46E5DA7F" w14:textId="77777777" w:rsidR="00B707A3" w:rsidRDefault="00B707A3" w:rsidP="00B707A3">
      <w:r>
        <w:t>\begin{figure}[!</w:t>
      </w:r>
      <w:proofErr w:type="spellStart"/>
      <w:r>
        <w:t>ht</w:t>
      </w:r>
      <w:proofErr w:type="spellEnd"/>
      <w:r>
        <w:t>]</w:t>
      </w:r>
    </w:p>
    <w:p w14:paraId="7AFC1D90" w14:textId="77777777" w:rsidR="00B707A3" w:rsidRDefault="00B707A3" w:rsidP="00B707A3">
      <w:r>
        <w:lastRenderedPageBreak/>
        <w:tab/>
        <w:t>\centering</w:t>
      </w:r>
    </w:p>
    <w:p w14:paraId="35071EF0" w14:textId="77777777" w:rsidR="00B707A3" w:rsidRDefault="00B707A3" w:rsidP="00B707A3">
      <w:r>
        <w:tab/>
        <w:t>\</w:t>
      </w:r>
      <w:proofErr w:type="spellStart"/>
      <w:r>
        <w:t>includegraphics</w:t>
      </w:r>
      <w:proofErr w:type="spellEnd"/>
      <w:r>
        <w:t>[width=0.5\</w:t>
      </w:r>
      <w:proofErr w:type="spellStart"/>
      <w:r>
        <w:t>textwidth</w:t>
      </w:r>
      <w:proofErr w:type="spellEnd"/>
      <w:r>
        <w:t>]{Fig5.pdf}</w:t>
      </w:r>
    </w:p>
    <w:p w14:paraId="6D3AC051" w14:textId="38C656F5" w:rsidR="00B707A3" w:rsidRDefault="00B707A3" w:rsidP="00B707A3">
      <w:r>
        <w:tab/>
        <w:t>\caption{Total effects index estimators for temperature using GP</w:t>
      </w:r>
      <w:r w:rsidR="008A501A">
        <w:t xml:space="preserve"> models</w:t>
      </w:r>
      <w:r>
        <w:t>.}</w:t>
      </w:r>
    </w:p>
    <w:p w14:paraId="01F0C92F" w14:textId="77777777" w:rsidR="00B707A3" w:rsidRDefault="00B707A3" w:rsidP="00B707A3">
      <w:r>
        <w:tab/>
        <w:t>\label{</w:t>
      </w:r>
      <w:proofErr w:type="spellStart"/>
      <w:r>
        <w:t>fig:gp_st_T</w:t>
      </w:r>
      <w:proofErr w:type="spellEnd"/>
      <w:r>
        <w:t>}</w:t>
      </w:r>
    </w:p>
    <w:p w14:paraId="0D62B6F7" w14:textId="77777777" w:rsidR="00B707A3" w:rsidRDefault="00B707A3" w:rsidP="00B707A3">
      <w:r>
        <w:t>\end{figure}</w:t>
      </w:r>
    </w:p>
    <w:p w14:paraId="1F11DFA0" w14:textId="77777777" w:rsidR="00B707A3" w:rsidRDefault="00B707A3" w:rsidP="00B707A3">
      <w:r>
        <w:t>%======================================================</w:t>
      </w:r>
    </w:p>
    <w:p w14:paraId="0BBCC8F5" w14:textId="77777777" w:rsidR="00B707A3" w:rsidRDefault="00B707A3" w:rsidP="00B707A3"/>
    <w:p w14:paraId="64760B96" w14:textId="77777777" w:rsidR="00B707A3" w:rsidRDefault="00B707A3" w:rsidP="00B707A3"/>
    <w:p w14:paraId="1FA75641" w14:textId="77777777" w:rsidR="00B707A3" w:rsidRDefault="00B707A3" w:rsidP="00B707A3">
      <w:r>
        <w:t>%%======================================================</w:t>
      </w:r>
    </w:p>
    <w:p w14:paraId="71A4D081" w14:textId="77777777" w:rsidR="00B707A3" w:rsidRDefault="00B707A3" w:rsidP="00B707A3">
      <w:r>
        <w:t>%%   Figure</w:t>
      </w:r>
    </w:p>
    <w:p w14:paraId="5ADFDD59" w14:textId="77777777" w:rsidR="00B707A3" w:rsidRDefault="00B707A3" w:rsidP="00B707A3">
      <w:r>
        <w:t>%%======================================================</w:t>
      </w:r>
    </w:p>
    <w:p w14:paraId="593B7C2B" w14:textId="77777777" w:rsidR="00B707A3" w:rsidRDefault="00B707A3" w:rsidP="00B707A3">
      <w:r>
        <w:t>\begin{figure}[!</w:t>
      </w:r>
      <w:proofErr w:type="spellStart"/>
      <w:r>
        <w:t>ht</w:t>
      </w:r>
      <w:proofErr w:type="spellEnd"/>
      <w:r>
        <w:t>]</w:t>
      </w:r>
    </w:p>
    <w:p w14:paraId="5A17597B" w14:textId="77777777" w:rsidR="00B707A3" w:rsidRDefault="00B707A3" w:rsidP="00B707A3">
      <w:r>
        <w:tab/>
        <w:t>\centering</w:t>
      </w:r>
    </w:p>
    <w:p w14:paraId="4CD0B80C" w14:textId="77777777" w:rsidR="00B707A3" w:rsidRDefault="00B707A3" w:rsidP="00B707A3">
      <w:r>
        <w:tab/>
        <w:t>\</w:t>
      </w:r>
      <w:proofErr w:type="spellStart"/>
      <w:r>
        <w:t>includegraphics</w:t>
      </w:r>
      <w:proofErr w:type="spellEnd"/>
      <w:r>
        <w:t>[width=0.5\</w:t>
      </w:r>
      <w:proofErr w:type="spellStart"/>
      <w:r>
        <w:t>textwidth</w:t>
      </w:r>
      <w:proofErr w:type="spellEnd"/>
      <w:r>
        <w:t>]{Fig6.pdf}</w:t>
      </w:r>
    </w:p>
    <w:p w14:paraId="7E318191" w14:textId="02058994" w:rsidR="00B707A3" w:rsidRDefault="00B707A3" w:rsidP="00B707A3">
      <w:r>
        <w:tab/>
        <w:t>\caption{Total effects index estimators for speed using GP</w:t>
      </w:r>
      <w:r w:rsidR="008A501A">
        <w:t xml:space="preserve"> models</w:t>
      </w:r>
      <w:r>
        <w:t>.}</w:t>
      </w:r>
    </w:p>
    <w:p w14:paraId="4C449661" w14:textId="77777777" w:rsidR="00B707A3" w:rsidRDefault="00B707A3" w:rsidP="00B707A3">
      <w:r>
        <w:tab/>
        <w:t>\label{</w:t>
      </w:r>
      <w:proofErr w:type="spellStart"/>
      <w:r>
        <w:t>fig:gp_st_S</w:t>
      </w:r>
      <w:proofErr w:type="spellEnd"/>
      <w:r>
        <w:t>}</w:t>
      </w:r>
    </w:p>
    <w:p w14:paraId="7E49E711" w14:textId="77777777" w:rsidR="00B707A3" w:rsidRDefault="00B707A3" w:rsidP="00B707A3">
      <w:r>
        <w:t>\end{figure}</w:t>
      </w:r>
    </w:p>
    <w:p w14:paraId="74328397" w14:textId="77777777" w:rsidR="00B707A3" w:rsidRDefault="00B707A3" w:rsidP="00B707A3">
      <w:r>
        <w:t>%======================================================</w:t>
      </w:r>
    </w:p>
    <w:p w14:paraId="50EF20FB" w14:textId="297BA8A5" w:rsidR="00B707A3" w:rsidRDefault="008A501A" w:rsidP="00B707A3">
      <w:commentRangeStart w:id="58"/>
      <w:ins w:id="59" w:author="Mahadevan, Sankaran" w:date="2020-06-16T22:38:00Z">
        <w:r>
          <w:t>XXX</w:t>
        </w:r>
        <w:commentRangeEnd w:id="58"/>
        <w:r>
          <w:rPr>
            <w:rStyle w:val="CommentReference"/>
          </w:rPr>
          <w:commentReference w:id="58"/>
        </w:r>
      </w:ins>
    </w:p>
    <w:p w14:paraId="00D11108" w14:textId="77777777" w:rsidR="00B707A3" w:rsidRDefault="00B707A3" w:rsidP="00B707A3"/>
    <w:p w14:paraId="6F871D32" w14:textId="77777777" w:rsidR="00B707A3" w:rsidRDefault="00B707A3" w:rsidP="00B707A3"/>
    <w:p w14:paraId="2D77F756" w14:textId="77777777" w:rsidR="00B707A3" w:rsidRDefault="00B707A3" w:rsidP="00B707A3">
      <w:r>
        <w:t>\subsection{GSA using DNN models}</w:t>
      </w:r>
    </w:p>
    <w:p w14:paraId="6E585A1B" w14:textId="3E29828D" w:rsidR="00B707A3" w:rsidRDefault="00B707A3" w:rsidP="00B707A3">
      <w:r>
        <w:t xml:space="preserve">The four DNN models </w:t>
      </w:r>
      <w:r w:rsidR="00F40244">
        <w:t xml:space="preserve">(Models 5 to 8) </w:t>
      </w:r>
      <w:r>
        <w:t xml:space="preserve">were implemented using the </w:t>
      </w:r>
      <w:proofErr w:type="spellStart"/>
      <w:r>
        <w:t>Keras</w:t>
      </w:r>
      <w:proofErr w:type="spellEnd"/>
      <w:r>
        <w:t xml:space="preserve"> package~\cite{chollet2015keras} with </w:t>
      </w:r>
      <w:proofErr w:type="spellStart"/>
      <w:r>
        <w:t>Tensorflow</w:t>
      </w:r>
      <w:proofErr w:type="spellEnd"/>
      <w:r>
        <w:t xml:space="preserve"> in the backend. The hyper</w:t>
      </w:r>
      <w:r w:rsidR="00F40244">
        <w:t>-</w:t>
      </w:r>
      <w:r>
        <w:t xml:space="preserve">parameters of these models are tuned with grid search ($\lambda_{\rm </w:t>
      </w:r>
      <w:proofErr w:type="spellStart"/>
      <w:r>
        <w:t>phy</w:t>
      </w:r>
      <w:proofErr w:type="spellEnd"/>
      <w:r>
        <w:t>}= 0.15, 0.15$). Fully-connected DNN models with 2 hidden layers and 5 neurons in each hidden layer are constructed. The Rectified Linear Unit (</w:t>
      </w:r>
      <w:proofErr w:type="spellStart"/>
      <w:r>
        <w:t>ReLU</w:t>
      </w:r>
      <w:proofErr w:type="spellEnd"/>
      <w:r>
        <w:t>) activation function and Adam optimizer are used to perform stochastic gradient descent in learning the model parameters.</w:t>
      </w:r>
    </w:p>
    <w:p w14:paraId="4E85C308" w14:textId="77777777" w:rsidR="00B707A3" w:rsidRDefault="00B707A3" w:rsidP="00B707A3"/>
    <w:p w14:paraId="7C97E23E" w14:textId="77777777" w:rsidR="00B707A3" w:rsidRDefault="00B707A3" w:rsidP="00B707A3">
      <w:pPr>
        <w:rPr>
          <w:ins w:id="60" w:author="Mahadevan, Sankaran" w:date="2020-06-16T22:41:00Z"/>
        </w:rPr>
      </w:pPr>
      <w:r>
        <w:t>\subsubsection{GSA using DNN models without MC dropout}</w:t>
      </w:r>
    </w:p>
    <w:p w14:paraId="637D8589" w14:textId="6178D047" w:rsidR="0088133B" w:rsidRDefault="0088133B" w:rsidP="00B707A3">
      <w:commentRangeStart w:id="61"/>
      <w:ins w:id="62" w:author="Mahadevan, Sankaran" w:date="2020-06-16T22:41:00Z">
        <w:r>
          <w:lastRenderedPageBreak/>
          <w:t>XXX</w:t>
        </w:r>
        <w:commentRangeEnd w:id="61"/>
        <w:r>
          <w:rPr>
            <w:rStyle w:val="CommentReference"/>
          </w:rPr>
          <w:commentReference w:id="61"/>
        </w:r>
      </w:ins>
    </w:p>
    <w:p w14:paraId="69CF6AA5" w14:textId="77777777" w:rsidR="00B707A3" w:rsidRDefault="00B707A3" w:rsidP="00B707A3">
      <w:r>
        <w:t>%%======================================================</w:t>
      </w:r>
    </w:p>
    <w:p w14:paraId="553B1B2D" w14:textId="77777777" w:rsidR="00B707A3" w:rsidRDefault="00B707A3" w:rsidP="00B707A3">
      <w:r>
        <w:t>%%   Figure</w:t>
      </w:r>
    </w:p>
    <w:p w14:paraId="578E6204" w14:textId="77777777" w:rsidR="00B707A3" w:rsidRDefault="00B707A3" w:rsidP="00B707A3">
      <w:r>
        <w:t>%%======================================================</w:t>
      </w:r>
    </w:p>
    <w:p w14:paraId="0C531709" w14:textId="77777777" w:rsidR="00B707A3" w:rsidRDefault="00B707A3" w:rsidP="00B707A3">
      <w:r>
        <w:t>\begin{figure}[!</w:t>
      </w:r>
      <w:proofErr w:type="spellStart"/>
      <w:r>
        <w:t>ht</w:t>
      </w:r>
      <w:proofErr w:type="spellEnd"/>
      <w:r>
        <w:t>]</w:t>
      </w:r>
    </w:p>
    <w:p w14:paraId="6AA7771A" w14:textId="77777777" w:rsidR="00B707A3" w:rsidRDefault="00B707A3" w:rsidP="00B707A3">
      <w:r>
        <w:tab/>
        <w:t>\centering</w:t>
      </w:r>
    </w:p>
    <w:p w14:paraId="3591218C" w14:textId="77777777" w:rsidR="00B707A3" w:rsidRDefault="00B707A3" w:rsidP="00B707A3">
      <w:r>
        <w:tab/>
        <w:t>\</w:t>
      </w:r>
      <w:proofErr w:type="spellStart"/>
      <w:r>
        <w:t>includegraphics</w:t>
      </w:r>
      <w:proofErr w:type="spellEnd"/>
      <w:r>
        <w:t>[width=0.5\</w:t>
      </w:r>
      <w:proofErr w:type="spellStart"/>
      <w:r>
        <w:t>textwidth</w:t>
      </w:r>
      <w:proofErr w:type="spellEnd"/>
      <w:r>
        <w:t>]{Fig7.pdf}</w:t>
      </w:r>
    </w:p>
    <w:p w14:paraId="1BC0D06D" w14:textId="7B1768AD" w:rsidR="00B707A3" w:rsidRDefault="00B707A3" w:rsidP="00B707A3">
      <w:r>
        <w:tab/>
        <w:t>\caption{First-order sensitivity index estimators for temperature using DNN</w:t>
      </w:r>
      <w:r w:rsidR="003B347C">
        <w:t xml:space="preserve"> models</w:t>
      </w:r>
      <w:r>
        <w:t>.}</w:t>
      </w:r>
    </w:p>
    <w:p w14:paraId="4F08B3E6" w14:textId="77777777" w:rsidR="00B707A3" w:rsidRDefault="00B707A3" w:rsidP="00B707A3">
      <w:r>
        <w:tab/>
        <w:t>\label{fig:DNN_s1_T}</w:t>
      </w:r>
    </w:p>
    <w:p w14:paraId="1BEA5147" w14:textId="77777777" w:rsidR="00B707A3" w:rsidRDefault="00B707A3" w:rsidP="00B707A3">
      <w:r>
        <w:t>\end{figure}</w:t>
      </w:r>
    </w:p>
    <w:p w14:paraId="073CD8A7" w14:textId="77777777" w:rsidR="00B707A3" w:rsidRDefault="00B707A3" w:rsidP="00B707A3">
      <w:r>
        <w:t>%======================================================</w:t>
      </w:r>
    </w:p>
    <w:p w14:paraId="44503990" w14:textId="77777777" w:rsidR="00B707A3" w:rsidRDefault="00B707A3" w:rsidP="00B707A3"/>
    <w:p w14:paraId="54BD1A4F" w14:textId="77777777" w:rsidR="00B707A3" w:rsidRDefault="00B707A3" w:rsidP="00B707A3">
      <w:r>
        <w:t>%%======================================================</w:t>
      </w:r>
    </w:p>
    <w:p w14:paraId="75A73019" w14:textId="77777777" w:rsidR="00B707A3" w:rsidRDefault="00B707A3" w:rsidP="00B707A3">
      <w:r>
        <w:t>%%   Figure</w:t>
      </w:r>
    </w:p>
    <w:p w14:paraId="29ED2266" w14:textId="77777777" w:rsidR="00B707A3" w:rsidRDefault="00B707A3" w:rsidP="00B707A3">
      <w:r>
        <w:t>%%======================================================</w:t>
      </w:r>
    </w:p>
    <w:p w14:paraId="094D6B84" w14:textId="77777777" w:rsidR="00B707A3" w:rsidRDefault="00B707A3" w:rsidP="00B707A3">
      <w:r>
        <w:t>\begin{figure}[!</w:t>
      </w:r>
      <w:proofErr w:type="spellStart"/>
      <w:r>
        <w:t>ht</w:t>
      </w:r>
      <w:proofErr w:type="spellEnd"/>
      <w:r>
        <w:t>]</w:t>
      </w:r>
    </w:p>
    <w:p w14:paraId="7A224CDD" w14:textId="77777777" w:rsidR="00B707A3" w:rsidRDefault="00B707A3" w:rsidP="00B707A3">
      <w:r>
        <w:tab/>
        <w:t>\centering</w:t>
      </w:r>
    </w:p>
    <w:p w14:paraId="10EBB70B" w14:textId="77777777" w:rsidR="00B707A3" w:rsidRDefault="00B707A3" w:rsidP="00B707A3">
      <w:r>
        <w:tab/>
        <w:t>\</w:t>
      </w:r>
      <w:proofErr w:type="spellStart"/>
      <w:r>
        <w:t>includegraphics</w:t>
      </w:r>
      <w:proofErr w:type="spellEnd"/>
      <w:r>
        <w:t>[width=0.5\</w:t>
      </w:r>
      <w:proofErr w:type="spellStart"/>
      <w:r>
        <w:t>textwidth</w:t>
      </w:r>
      <w:proofErr w:type="spellEnd"/>
      <w:r>
        <w:t>]{Fig8.pdf}</w:t>
      </w:r>
    </w:p>
    <w:p w14:paraId="3DD9E51B" w14:textId="584F6E73" w:rsidR="00B707A3" w:rsidRDefault="00B707A3" w:rsidP="00B707A3">
      <w:r>
        <w:tab/>
        <w:t>\caption{First-order sensitivity index estimators for speed using DNN</w:t>
      </w:r>
      <w:r w:rsidR="003B347C">
        <w:t xml:space="preserve"> models</w:t>
      </w:r>
      <w:r>
        <w:t>.}</w:t>
      </w:r>
    </w:p>
    <w:p w14:paraId="6B371AEB" w14:textId="77777777" w:rsidR="00B707A3" w:rsidRDefault="00B707A3" w:rsidP="00B707A3">
      <w:r>
        <w:tab/>
        <w:t>\label{fig:DNN_s1_S}</w:t>
      </w:r>
    </w:p>
    <w:p w14:paraId="3C10889B" w14:textId="77777777" w:rsidR="00B707A3" w:rsidRDefault="00B707A3" w:rsidP="00B707A3">
      <w:r>
        <w:t>\end{figure}</w:t>
      </w:r>
    </w:p>
    <w:p w14:paraId="6155770D" w14:textId="77777777" w:rsidR="00B707A3" w:rsidRDefault="00B707A3" w:rsidP="00B707A3">
      <w:r>
        <w:t>%======================================================</w:t>
      </w:r>
    </w:p>
    <w:p w14:paraId="26C51846" w14:textId="77777777" w:rsidR="00B707A3" w:rsidRDefault="00B707A3" w:rsidP="00B707A3"/>
    <w:p w14:paraId="7240F424" w14:textId="77777777" w:rsidR="00B707A3" w:rsidRDefault="00B707A3" w:rsidP="00B707A3">
      <w:r>
        <w:t>%%======================================================</w:t>
      </w:r>
    </w:p>
    <w:p w14:paraId="40E30A8E" w14:textId="77777777" w:rsidR="00B707A3" w:rsidRDefault="00B707A3" w:rsidP="00B707A3">
      <w:r>
        <w:t>%%   Figure</w:t>
      </w:r>
    </w:p>
    <w:p w14:paraId="6118BEA1" w14:textId="77777777" w:rsidR="00B707A3" w:rsidRDefault="00B707A3" w:rsidP="00B707A3">
      <w:r>
        <w:t>%%======================================================</w:t>
      </w:r>
    </w:p>
    <w:p w14:paraId="0D56068D" w14:textId="77777777" w:rsidR="00B707A3" w:rsidRDefault="00B707A3" w:rsidP="00B707A3">
      <w:r>
        <w:t>\begin{figure}[!</w:t>
      </w:r>
      <w:proofErr w:type="spellStart"/>
      <w:r>
        <w:t>ht</w:t>
      </w:r>
      <w:proofErr w:type="spellEnd"/>
      <w:r>
        <w:t>]</w:t>
      </w:r>
    </w:p>
    <w:p w14:paraId="3845FD74" w14:textId="77777777" w:rsidR="00B707A3" w:rsidRDefault="00B707A3" w:rsidP="00B707A3">
      <w:r>
        <w:tab/>
        <w:t>\centering</w:t>
      </w:r>
    </w:p>
    <w:p w14:paraId="701927C0" w14:textId="77777777" w:rsidR="00B707A3" w:rsidRDefault="00B707A3" w:rsidP="00B707A3">
      <w:r>
        <w:tab/>
        <w:t>\</w:t>
      </w:r>
      <w:proofErr w:type="spellStart"/>
      <w:r>
        <w:t>includegraphics</w:t>
      </w:r>
      <w:proofErr w:type="spellEnd"/>
      <w:r>
        <w:t>[width=0.5\</w:t>
      </w:r>
      <w:proofErr w:type="spellStart"/>
      <w:r>
        <w:t>textwidth</w:t>
      </w:r>
      <w:proofErr w:type="spellEnd"/>
      <w:r>
        <w:t>]{Fig9.pdf}</w:t>
      </w:r>
    </w:p>
    <w:p w14:paraId="1016DE13" w14:textId="7A4D1EB8" w:rsidR="00B707A3" w:rsidRDefault="00B707A3" w:rsidP="00B707A3">
      <w:r>
        <w:lastRenderedPageBreak/>
        <w:tab/>
        <w:t>\caption{Total effects index estimators for temperature using DNN</w:t>
      </w:r>
      <w:r w:rsidR="003B347C">
        <w:t xml:space="preserve"> models</w:t>
      </w:r>
      <w:r>
        <w:t>.}</w:t>
      </w:r>
    </w:p>
    <w:p w14:paraId="585232FA" w14:textId="77777777" w:rsidR="00B707A3" w:rsidRDefault="00B707A3" w:rsidP="00B707A3">
      <w:r>
        <w:tab/>
        <w:t>\label{</w:t>
      </w:r>
      <w:proofErr w:type="spellStart"/>
      <w:r>
        <w:t>fig:DNN_st_T</w:t>
      </w:r>
      <w:proofErr w:type="spellEnd"/>
      <w:r>
        <w:t>}</w:t>
      </w:r>
    </w:p>
    <w:p w14:paraId="647A83E0" w14:textId="77777777" w:rsidR="00B707A3" w:rsidRDefault="00B707A3" w:rsidP="00B707A3">
      <w:r>
        <w:t>\end{figure}</w:t>
      </w:r>
    </w:p>
    <w:p w14:paraId="4B220729" w14:textId="77777777" w:rsidR="00B707A3" w:rsidRDefault="00B707A3" w:rsidP="00B707A3">
      <w:r>
        <w:t>%======================================================</w:t>
      </w:r>
    </w:p>
    <w:p w14:paraId="7379811D" w14:textId="77777777" w:rsidR="00B707A3" w:rsidRDefault="00B707A3" w:rsidP="00B707A3"/>
    <w:p w14:paraId="175B31D8" w14:textId="77777777" w:rsidR="00B707A3" w:rsidRDefault="00B707A3" w:rsidP="00B707A3"/>
    <w:p w14:paraId="2093EC22" w14:textId="77777777" w:rsidR="00B707A3" w:rsidRDefault="00B707A3" w:rsidP="00B707A3">
      <w:r>
        <w:t>%%======================================================</w:t>
      </w:r>
    </w:p>
    <w:p w14:paraId="65D6A4D3" w14:textId="77777777" w:rsidR="00B707A3" w:rsidRDefault="00B707A3" w:rsidP="00B707A3">
      <w:r>
        <w:t>%%   Figure</w:t>
      </w:r>
    </w:p>
    <w:p w14:paraId="767E0FA3" w14:textId="77777777" w:rsidR="00B707A3" w:rsidRDefault="00B707A3" w:rsidP="00B707A3">
      <w:r>
        <w:t>%%======================================================</w:t>
      </w:r>
    </w:p>
    <w:p w14:paraId="5D2ACA03" w14:textId="77777777" w:rsidR="00B707A3" w:rsidRDefault="00B707A3" w:rsidP="00B707A3">
      <w:r>
        <w:t>\begin{figure}[!</w:t>
      </w:r>
      <w:proofErr w:type="spellStart"/>
      <w:r>
        <w:t>ht</w:t>
      </w:r>
      <w:proofErr w:type="spellEnd"/>
      <w:r>
        <w:t>]</w:t>
      </w:r>
    </w:p>
    <w:p w14:paraId="4D94C136" w14:textId="77777777" w:rsidR="00B707A3" w:rsidRDefault="00B707A3" w:rsidP="00B707A3">
      <w:r>
        <w:tab/>
        <w:t>\centering</w:t>
      </w:r>
    </w:p>
    <w:p w14:paraId="5EC51293" w14:textId="77777777" w:rsidR="00B707A3" w:rsidRDefault="00B707A3" w:rsidP="00B707A3">
      <w:r>
        <w:tab/>
        <w:t>\</w:t>
      </w:r>
      <w:proofErr w:type="spellStart"/>
      <w:r>
        <w:t>includegraphics</w:t>
      </w:r>
      <w:proofErr w:type="spellEnd"/>
      <w:r>
        <w:t>[width=0.5\</w:t>
      </w:r>
      <w:proofErr w:type="spellStart"/>
      <w:r>
        <w:t>textwidth</w:t>
      </w:r>
      <w:proofErr w:type="spellEnd"/>
      <w:r>
        <w:t>]{Fig10.pdf}</w:t>
      </w:r>
    </w:p>
    <w:p w14:paraId="49668910" w14:textId="7BA07D17" w:rsidR="00B707A3" w:rsidRDefault="00B707A3" w:rsidP="00B707A3">
      <w:r>
        <w:tab/>
        <w:t>\caption{Total effects index estimators for speed using DNN</w:t>
      </w:r>
      <w:r w:rsidR="003B347C">
        <w:t xml:space="preserve"> models</w:t>
      </w:r>
      <w:r>
        <w:t>.}</w:t>
      </w:r>
    </w:p>
    <w:p w14:paraId="7DA507B8" w14:textId="77777777" w:rsidR="00B707A3" w:rsidRDefault="00B707A3" w:rsidP="00B707A3">
      <w:r>
        <w:tab/>
        <w:t>\label{</w:t>
      </w:r>
      <w:proofErr w:type="spellStart"/>
      <w:r>
        <w:t>fig:DNN_st_S</w:t>
      </w:r>
      <w:proofErr w:type="spellEnd"/>
      <w:r>
        <w:t>}</w:t>
      </w:r>
    </w:p>
    <w:p w14:paraId="3F26270A" w14:textId="77777777" w:rsidR="00B707A3" w:rsidRDefault="00B707A3" w:rsidP="00B707A3">
      <w:pPr>
        <w:rPr>
          <w:ins w:id="63" w:author="Mahadevan, Sankaran" w:date="2020-06-16T22:40:00Z"/>
        </w:rPr>
      </w:pPr>
      <w:r>
        <w:t>\end{figure}</w:t>
      </w:r>
    </w:p>
    <w:p w14:paraId="56EBCC1F" w14:textId="77777777" w:rsidR="003B347C" w:rsidRDefault="003B347C" w:rsidP="00B707A3">
      <w:pPr>
        <w:rPr>
          <w:ins w:id="64" w:author="Mahadevan, Sankaran" w:date="2020-06-16T22:40:00Z"/>
        </w:rPr>
      </w:pPr>
    </w:p>
    <w:p w14:paraId="2F02A957" w14:textId="14272D8C" w:rsidR="003B347C" w:rsidRDefault="003B347C" w:rsidP="00B707A3">
      <w:commentRangeStart w:id="65"/>
      <w:ins w:id="66" w:author="Mahadevan, Sankaran" w:date="2020-06-16T22:40:00Z">
        <w:r>
          <w:t>XXX</w:t>
        </w:r>
        <w:commentRangeEnd w:id="65"/>
        <w:r>
          <w:rPr>
            <w:rStyle w:val="CommentReference"/>
          </w:rPr>
          <w:commentReference w:id="65"/>
        </w:r>
      </w:ins>
    </w:p>
    <w:p w14:paraId="35B47497" w14:textId="77777777" w:rsidR="00B707A3" w:rsidRDefault="00B707A3" w:rsidP="00B707A3">
      <w:r>
        <w:t>%======================================================</w:t>
      </w:r>
    </w:p>
    <w:p w14:paraId="66E9830B" w14:textId="77777777" w:rsidR="00B707A3" w:rsidRDefault="00B707A3" w:rsidP="00B707A3"/>
    <w:p w14:paraId="2755340F" w14:textId="77777777" w:rsidR="00B707A3" w:rsidRDefault="00B707A3" w:rsidP="00B707A3">
      <w:pPr>
        <w:rPr>
          <w:ins w:id="67" w:author="Mahadevan, Sankaran" w:date="2020-06-16T22:42:00Z"/>
        </w:rPr>
      </w:pPr>
      <w:r>
        <w:t>\subsubsection{GSA using DNN models with MC dropout}</w:t>
      </w:r>
    </w:p>
    <w:p w14:paraId="1A2ED114" w14:textId="11179E52" w:rsidR="009A1A6A" w:rsidRDefault="009A1A6A" w:rsidP="00B707A3">
      <w:commentRangeStart w:id="68"/>
      <w:ins w:id="69" w:author="Mahadevan, Sankaran" w:date="2020-06-16T22:42:00Z">
        <w:r>
          <w:t>XXX</w:t>
        </w:r>
        <w:commentRangeEnd w:id="68"/>
        <w:r>
          <w:rPr>
            <w:rStyle w:val="CommentReference"/>
          </w:rPr>
          <w:commentReference w:id="68"/>
        </w:r>
      </w:ins>
    </w:p>
    <w:p w14:paraId="0ABAEEFB" w14:textId="77777777" w:rsidR="00B707A3" w:rsidRDefault="00B707A3" w:rsidP="00B707A3">
      <w:r>
        <w:t>%%======================================================</w:t>
      </w:r>
    </w:p>
    <w:p w14:paraId="406ECA42" w14:textId="77777777" w:rsidR="00B707A3" w:rsidRDefault="00B707A3" w:rsidP="00B707A3">
      <w:r>
        <w:t>%%   Figure</w:t>
      </w:r>
    </w:p>
    <w:p w14:paraId="75520CDB" w14:textId="77777777" w:rsidR="00B707A3" w:rsidRDefault="00B707A3" w:rsidP="00B707A3">
      <w:r>
        <w:t>%%======================================================</w:t>
      </w:r>
    </w:p>
    <w:p w14:paraId="67C42751" w14:textId="77777777" w:rsidR="00B707A3" w:rsidRDefault="00B707A3" w:rsidP="00B707A3">
      <w:r>
        <w:t>\begin{figure}[!</w:t>
      </w:r>
      <w:proofErr w:type="spellStart"/>
      <w:r>
        <w:t>ht</w:t>
      </w:r>
      <w:proofErr w:type="spellEnd"/>
      <w:r>
        <w:t>]</w:t>
      </w:r>
    </w:p>
    <w:p w14:paraId="6B252EB5" w14:textId="77777777" w:rsidR="00B707A3" w:rsidRDefault="00B707A3" w:rsidP="00B707A3">
      <w:r>
        <w:tab/>
        <w:t>\centering</w:t>
      </w:r>
    </w:p>
    <w:p w14:paraId="0C7DBF42" w14:textId="77777777" w:rsidR="00B707A3" w:rsidRDefault="00B707A3" w:rsidP="00B707A3">
      <w:r>
        <w:tab/>
        <w:t>\</w:t>
      </w:r>
      <w:proofErr w:type="spellStart"/>
      <w:r>
        <w:t>includegraphics</w:t>
      </w:r>
      <w:proofErr w:type="spellEnd"/>
      <w:r>
        <w:t>[width=0.5\</w:t>
      </w:r>
      <w:proofErr w:type="spellStart"/>
      <w:r>
        <w:t>textwidth</w:t>
      </w:r>
      <w:proofErr w:type="spellEnd"/>
      <w:r>
        <w:t>]{Fig11.pdf}</w:t>
      </w:r>
    </w:p>
    <w:p w14:paraId="4F1EF0DC" w14:textId="77777777" w:rsidR="00B707A3" w:rsidRDefault="00B707A3" w:rsidP="00B707A3">
      <w:r>
        <w:tab/>
        <w:t>\caption{First-order sensitivity index estimators for temperature using DNN with MC dropout.}</w:t>
      </w:r>
    </w:p>
    <w:p w14:paraId="710B165D" w14:textId="77777777" w:rsidR="00B707A3" w:rsidRDefault="00B707A3" w:rsidP="00B707A3">
      <w:r>
        <w:tab/>
        <w:t>\label{fig:DNN_MC_s1_T}</w:t>
      </w:r>
    </w:p>
    <w:p w14:paraId="5165E3F2" w14:textId="77777777" w:rsidR="00B707A3" w:rsidRDefault="00B707A3" w:rsidP="00B707A3">
      <w:r>
        <w:lastRenderedPageBreak/>
        <w:t>\end{figure}</w:t>
      </w:r>
    </w:p>
    <w:p w14:paraId="4CE6A5FC" w14:textId="77777777" w:rsidR="00B707A3" w:rsidRDefault="00B707A3" w:rsidP="00B707A3">
      <w:r>
        <w:t>%======================================================</w:t>
      </w:r>
    </w:p>
    <w:p w14:paraId="477AA40A" w14:textId="77777777" w:rsidR="00B707A3" w:rsidRDefault="00B707A3" w:rsidP="00B707A3"/>
    <w:p w14:paraId="46F3F843" w14:textId="77777777" w:rsidR="00B707A3" w:rsidRDefault="00B707A3" w:rsidP="00B707A3">
      <w:r>
        <w:t>%%======================================================</w:t>
      </w:r>
    </w:p>
    <w:p w14:paraId="1887FA02" w14:textId="77777777" w:rsidR="00B707A3" w:rsidRDefault="00B707A3" w:rsidP="00B707A3">
      <w:r>
        <w:t>%%   Figure</w:t>
      </w:r>
    </w:p>
    <w:p w14:paraId="338EE622" w14:textId="77777777" w:rsidR="00B707A3" w:rsidRDefault="00B707A3" w:rsidP="00B707A3">
      <w:r>
        <w:t>%%======================================================</w:t>
      </w:r>
    </w:p>
    <w:p w14:paraId="0C1F842A" w14:textId="77777777" w:rsidR="00B707A3" w:rsidRDefault="00B707A3" w:rsidP="00B707A3">
      <w:r>
        <w:t>\begin{figure}[!</w:t>
      </w:r>
      <w:proofErr w:type="spellStart"/>
      <w:r>
        <w:t>ht</w:t>
      </w:r>
      <w:proofErr w:type="spellEnd"/>
      <w:r>
        <w:t>]</w:t>
      </w:r>
    </w:p>
    <w:p w14:paraId="301E029F" w14:textId="77777777" w:rsidR="00B707A3" w:rsidRDefault="00B707A3" w:rsidP="00B707A3">
      <w:r>
        <w:tab/>
        <w:t>\centering</w:t>
      </w:r>
    </w:p>
    <w:p w14:paraId="0A574C8E" w14:textId="77777777" w:rsidR="00B707A3" w:rsidRDefault="00B707A3" w:rsidP="00B707A3">
      <w:r>
        <w:tab/>
        <w:t>\</w:t>
      </w:r>
      <w:proofErr w:type="spellStart"/>
      <w:r>
        <w:t>includegraphics</w:t>
      </w:r>
      <w:proofErr w:type="spellEnd"/>
      <w:r>
        <w:t>[width=0.5\</w:t>
      </w:r>
      <w:proofErr w:type="spellStart"/>
      <w:r>
        <w:t>textwidth</w:t>
      </w:r>
      <w:proofErr w:type="spellEnd"/>
      <w:r>
        <w:t>]{Fig12.pdf}</w:t>
      </w:r>
    </w:p>
    <w:p w14:paraId="52209F4E" w14:textId="77777777" w:rsidR="00B707A3" w:rsidRDefault="00B707A3" w:rsidP="00B707A3">
      <w:r>
        <w:tab/>
        <w:t>\caption{First-order sensitivity index estimators for speed using DNN with MC dropout.}</w:t>
      </w:r>
    </w:p>
    <w:p w14:paraId="488C4442" w14:textId="77777777" w:rsidR="00B707A3" w:rsidRDefault="00B707A3" w:rsidP="00B707A3">
      <w:r>
        <w:tab/>
        <w:t>\label{fig:DNN_MC_s1_S}</w:t>
      </w:r>
    </w:p>
    <w:p w14:paraId="48237869" w14:textId="77777777" w:rsidR="00B707A3" w:rsidRDefault="00B707A3" w:rsidP="00B707A3">
      <w:r>
        <w:t>\end{figure}</w:t>
      </w:r>
    </w:p>
    <w:p w14:paraId="13CF2538" w14:textId="77777777" w:rsidR="00B707A3" w:rsidRDefault="00B707A3" w:rsidP="00B707A3">
      <w:r>
        <w:t>%======================================================</w:t>
      </w:r>
    </w:p>
    <w:p w14:paraId="0CD39D5A" w14:textId="77777777" w:rsidR="00B707A3" w:rsidRDefault="00B707A3" w:rsidP="00B707A3"/>
    <w:p w14:paraId="2D484E87" w14:textId="77777777" w:rsidR="00B707A3" w:rsidRDefault="00B707A3" w:rsidP="00B707A3">
      <w:r>
        <w:t>%%======================================================</w:t>
      </w:r>
    </w:p>
    <w:p w14:paraId="49F959CC" w14:textId="77777777" w:rsidR="00B707A3" w:rsidRDefault="00B707A3" w:rsidP="00B707A3">
      <w:r>
        <w:t>%%   Figure</w:t>
      </w:r>
    </w:p>
    <w:p w14:paraId="7DF6CF42" w14:textId="77777777" w:rsidR="00B707A3" w:rsidRDefault="00B707A3" w:rsidP="00B707A3">
      <w:r>
        <w:t>%%======================================================</w:t>
      </w:r>
    </w:p>
    <w:p w14:paraId="007A0341" w14:textId="77777777" w:rsidR="00B707A3" w:rsidRDefault="00B707A3" w:rsidP="00B707A3">
      <w:r>
        <w:t>\begin{figure}[!</w:t>
      </w:r>
      <w:proofErr w:type="spellStart"/>
      <w:r>
        <w:t>ht</w:t>
      </w:r>
      <w:proofErr w:type="spellEnd"/>
      <w:r>
        <w:t>]</w:t>
      </w:r>
    </w:p>
    <w:p w14:paraId="63DB73DB" w14:textId="77777777" w:rsidR="00B707A3" w:rsidRDefault="00B707A3" w:rsidP="00B707A3">
      <w:r>
        <w:tab/>
        <w:t>\centering</w:t>
      </w:r>
    </w:p>
    <w:p w14:paraId="74F88EF2" w14:textId="77777777" w:rsidR="00B707A3" w:rsidRDefault="00B707A3" w:rsidP="00B707A3">
      <w:r>
        <w:tab/>
        <w:t>\</w:t>
      </w:r>
      <w:proofErr w:type="spellStart"/>
      <w:r>
        <w:t>includegraphics</w:t>
      </w:r>
      <w:proofErr w:type="spellEnd"/>
      <w:r>
        <w:t>[width=0.5\</w:t>
      </w:r>
      <w:proofErr w:type="spellStart"/>
      <w:r>
        <w:t>textwidth</w:t>
      </w:r>
      <w:proofErr w:type="spellEnd"/>
      <w:r>
        <w:t>]{Fig13.pdf}</w:t>
      </w:r>
    </w:p>
    <w:p w14:paraId="7E90BEEA" w14:textId="77777777" w:rsidR="00B707A3" w:rsidRDefault="00B707A3" w:rsidP="00B707A3">
      <w:r>
        <w:tab/>
        <w:t>\caption{Total effects index estimators for temperature using DNN with MC dropout.}</w:t>
      </w:r>
    </w:p>
    <w:p w14:paraId="11F91185" w14:textId="77777777" w:rsidR="00B707A3" w:rsidRDefault="00B707A3" w:rsidP="00B707A3">
      <w:r>
        <w:tab/>
        <w:t>\label{</w:t>
      </w:r>
      <w:proofErr w:type="spellStart"/>
      <w:r>
        <w:t>fig:DNN_MC_st_T</w:t>
      </w:r>
      <w:proofErr w:type="spellEnd"/>
      <w:r>
        <w:t>}</w:t>
      </w:r>
    </w:p>
    <w:p w14:paraId="1B21CE32" w14:textId="77777777" w:rsidR="00B707A3" w:rsidRDefault="00B707A3" w:rsidP="00B707A3">
      <w:r>
        <w:t>\end{figure}</w:t>
      </w:r>
    </w:p>
    <w:p w14:paraId="7AF01473" w14:textId="77777777" w:rsidR="00B707A3" w:rsidRDefault="00B707A3" w:rsidP="00B707A3">
      <w:r>
        <w:t>%======================================================</w:t>
      </w:r>
    </w:p>
    <w:p w14:paraId="674D7A22" w14:textId="77777777" w:rsidR="00B707A3" w:rsidRDefault="00B707A3" w:rsidP="00B707A3"/>
    <w:p w14:paraId="22535C05" w14:textId="77777777" w:rsidR="00B707A3" w:rsidRDefault="00B707A3" w:rsidP="00B707A3"/>
    <w:p w14:paraId="72FDF458" w14:textId="77777777" w:rsidR="00B707A3" w:rsidRDefault="00B707A3" w:rsidP="00B707A3">
      <w:r>
        <w:t>%%======================================================</w:t>
      </w:r>
    </w:p>
    <w:p w14:paraId="1393CD95" w14:textId="77777777" w:rsidR="00B707A3" w:rsidRDefault="00B707A3" w:rsidP="00B707A3">
      <w:r>
        <w:t>%%   Figure</w:t>
      </w:r>
    </w:p>
    <w:p w14:paraId="2842791D" w14:textId="77777777" w:rsidR="00B707A3" w:rsidRDefault="00B707A3" w:rsidP="00B707A3">
      <w:r>
        <w:t>%%======================================================</w:t>
      </w:r>
    </w:p>
    <w:p w14:paraId="192D18EA" w14:textId="77777777" w:rsidR="00B707A3" w:rsidRDefault="00B707A3" w:rsidP="00B707A3">
      <w:r>
        <w:lastRenderedPageBreak/>
        <w:t>\begin{figure}[!</w:t>
      </w:r>
      <w:proofErr w:type="spellStart"/>
      <w:r>
        <w:t>ht</w:t>
      </w:r>
      <w:proofErr w:type="spellEnd"/>
      <w:r>
        <w:t>]</w:t>
      </w:r>
    </w:p>
    <w:p w14:paraId="72219881" w14:textId="77777777" w:rsidR="00B707A3" w:rsidRDefault="00B707A3" w:rsidP="00B707A3">
      <w:r>
        <w:tab/>
        <w:t>\centering</w:t>
      </w:r>
    </w:p>
    <w:p w14:paraId="0DE4825B" w14:textId="77777777" w:rsidR="00B707A3" w:rsidRDefault="00B707A3" w:rsidP="00B707A3">
      <w:r>
        <w:tab/>
        <w:t>\</w:t>
      </w:r>
      <w:proofErr w:type="spellStart"/>
      <w:r>
        <w:t>includegraphics</w:t>
      </w:r>
      <w:proofErr w:type="spellEnd"/>
      <w:r>
        <w:t>[width=0.5\</w:t>
      </w:r>
      <w:proofErr w:type="spellStart"/>
      <w:r>
        <w:t>textwidth</w:t>
      </w:r>
      <w:proofErr w:type="spellEnd"/>
      <w:r>
        <w:t>]{Fig14.pdf}</w:t>
      </w:r>
    </w:p>
    <w:p w14:paraId="12698958" w14:textId="77777777" w:rsidR="00B707A3" w:rsidRDefault="00B707A3" w:rsidP="00B707A3">
      <w:r>
        <w:tab/>
        <w:t>\caption{Total effects index estimators for speed using DNN with MC dropout.}</w:t>
      </w:r>
    </w:p>
    <w:p w14:paraId="75C6B5DB" w14:textId="77777777" w:rsidR="00B707A3" w:rsidRDefault="00B707A3" w:rsidP="00B707A3">
      <w:r>
        <w:tab/>
        <w:t>\label{</w:t>
      </w:r>
      <w:proofErr w:type="spellStart"/>
      <w:r>
        <w:t>fig:DNN_MC_st_S</w:t>
      </w:r>
      <w:proofErr w:type="spellEnd"/>
      <w:r>
        <w:t>}</w:t>
      </w:r>
    </w:p>
    <w:p w14:paraId="633B77EF" w14:textId="77777777" w:rsidR="00B707A3" w:rsidRDefault="00B707A3" w:rsidP="00B707A3">
      <w:r>
        <w:t>\end{figure}</w:t>
      </w:r>
    </w:p>
    <w:p w14:paraId="7B7502E2" w14:textId="77777777" w:rsidR="00B707A3" w:rsidRDefault="00B707A3" w:rsidP="00B707A3">
      <w:r>
        <w:t>%======================================================</w:t>
      </w:r>
    </w:p>
    <w:p w14:paraId="52FC89FE" w14:textId="2DB00986" w:rsidR="00B707A3" w:rsidRDefault="0066148E" w:rsidP="00B707A3">
      <w:commentRangeStart w:id="70"/>
      <w:ins w:id="71" w:author="Mahadevan, Sankaran" w:date="2020-06-16T22:43:00Z">
        <w:r>
          <w:t>XXX</w:t>
        </w:r>
        <w:commentRangeEnd w:id="70"/>
        <w:r>
          <w:rPr>
            <w:rStyle w:val="CommentReference"/>
          </w:rPr>
          <w:commentReference w:id="70"/>
        </w:r>
      </w:ins>
    </w:p>
    <w:p w14:paraId="3D46B2B6" w14:textId="77777777" w:rsidR="00B707A3" w:rsidRDefault="00B707A3" w:rsidP="00B707A3"/>
    <w:p w14:paraId="5C42B6FF" w14:textId="77777777" w:rsidR="00B707A3" w:rsidRDefault="00B707A3" w:rsidP="00B707A3"/>
    <w:p w14:paraId="06734E66" w14:textId="77777777" w:rsidR="00B707A3" w:rsidRDefault="00B707A3" w:rsidP="00B707A3">
      <w:r>
        <w:t>% Conclusion</w:t>
      </w:r>
    </w:p>
    <w:p w14:paraId="109358E7" w14:textId="34718621" w:rsidR="00B707A3" w:rsidRDefault="00B707A3" w:rsidP="00B707A3">
      <w:r>
        <w:t>\section{</w:t>
      </w:r>
      <w:r w:rsidR="0066148E">
        <w:t>C</w:t>
      </w:r>
      <w:r>
        <w:t>onclusion}\label{</w:t>
      </w:r>
      <w:proofErr w:type="spellStart"/>
      <w:r>
        <w:t>Sec:Conclusion</w:t>
      </w:r>
      <w:proofErr w:type="spellEnd"/>
      <w:r>
        <w:t>}</w:t>
      </w:r>
    </w:p>
    <w:p w14:paraId="7FC65215" w14:textId="79F9689A" w:rsidR="00B707A3" w:rsidRDefault="00B707A3" w:rsidP="00B707A3">
      <w:r>
        <w:t xml:space="preserve">In this paper, </w:t>
      </w:r>
      <w:r w:rsidR="00BA78CD">
        <w:t>methodologies</w:t>
      </w:r>
      <w:r>
        <w:t xml:space="preserve"> for information fusion and machine learning for sensitivity analysis using physics knowledge and experimental data while accounting for model uncertainty </w:t>
      </w:r>
      <w:r w:rsidR="00BA78CD">
        <w:t xml:space="preserve">were </w:t>
      </w:r>
      <w:r>
        <w:t xml:space="preserve">developed. Variance-based sensitivity analysis is used to quantify the relative contribution of uncertainty source to the variability of the output quantity. </w:t>
      </w:r>
      <w:r w:rsidR="00E34ADE">
        <w:t xml:space="preserve">Two types of ML models were considered, namely, GP and DNN models. </w:t>
      </w:r>
      <w:r>
        <w:t xml:space="preserve">Several PIML models </w:t>
      </w:r>
      <w:r w:rsidR="00E34ADE">
        <w:t xml:space="preserve">were </w:t>
      </w:r>
      <w:r>
        <w:t>developed by leveraging two strategies for incorporating physics knowledge into ML models: (1) incorporating loss functions in the ML models to enforce physics constraint</w:t>
      </w:r>
      <w:r w:rsidR="00BA78CD">
        <w:t>s</w:t>
      </w:r>
      <w:r>
        <w:t xml:space="preserve">, </w:t>
      </w:r>
      <w:r w:rsidR="00BA78CD">
        <w:t xml:space="preserve">and </w:t>
      </w:r>
      <w:r>
        <w:t xml:space="preserve">(2) pre-training an ML model with simulation data and then updating it with experimental data. </w:t>
      </w:r>
      <w:r w:rsidR="008C2CA6">
        <w:t xml:space="preserve">The effect of ML model uncertainty on the sensitivity index estimate is </w:t>
      </w:r>
      <w:r w:rsidR="00C13E61">
        <w:t xml:space="preserve">analyzed, and the accuracy and computational of the various PIML models are compared. </w:t>
      </w:r>
    </w:p>
    <w:p w14:paraId="7647EA5C" w14:textId="77777777" w:rsidR="00B707A3" w:rsidRDefault="00B707A3" w:rsidP="00B707A3"/>
    <w:p w14:paraId="3FF6B9A4" w14:textId="4D5C410C" w:rsidR="00B707A3" w:rsidRDefault="00B707A3" w:rsidP="00B707A3">
      <w:r>
        <w:t xml:space="preserve">The results show that the application of PIML strategies to both GP and DNN allows accurate </w:t>
      </w:r>
      <w:proofErr w:type="spellStart"/>
      <w:r>
        <w:t>Sobol</w:t>
      </w:r>
      <w:proofErr w:type="spellEnd"/>
      <w:r>
        <w:t xml:space="preserve"> index computations even with smaller amounts of experimental data while producing physically meaningful results. Thus, the proposed approach helps to fill the physics knowledge gap in the ML models while estimating the </w:t>
      </w:r>
      <w:proofErr w:type="spellStart"/>
      <w:r>
        <w:t>Sobol</w:t>
      </w:r>
      <w:proofErr w:type="spellEnd"/>
      <w:r>
        <w:t xml:space="preserve"> indices accurately by correcting for the approximation in the physics-based models.</w:t>
      </w:r>
      <w:r w:rsidR="002563DC">
        <w:t xml:space="preserve"> </w:t>
      </w:r>
      <w:commentRangeStart w:id="72"/>
      <w:r w:rsidR="002563DC">
        <w:t>XXX</w:t>
      </w:r>
      <w:commentRangeEnd w:id="72"/>
      <w:r w:rsidR="002563DC">
        <w:rPr>
          <w:rStyle w:val="CommentReference"/>
        </w:rPr>
        <w:commentReference w:id="72"/>
      </w:r>
    </w:p>
    <w:p w14:paraId="773CA9E8" w14:textId="77777777" w:rsidR="00B707A3" w:rsidRDefault="00B707A3" w:rsidP="00B707A3"/>
    <w:p w14:paraId="6D4F279C" w14:textId="1A16E449" w:rsidR="00B707A3" w:rsidRDefault="00B707A3" w:rsidP="00B707A3">
      <w:r>
        <w:t xml:space="preserve">In future work, the proposed framework needs to be tested </w:t>
      </w:r>
      <w:r w:rsidR="00AA301E">
        <w:t>for</w:t>
      </w:r>
      <w:r>
        <w:t xml:space="preserve"> </w:t>
      </w:r>
      <w:r w:rsidR="002563DC">
        <w:t xml:space="preserve">problems with </w:t>
      </w:r>
      <w:r w:rsidR="00AA301E">
        <w:t>a larger number of dimensions both in the input and output</w:t>
      </w:r>
      <w:r>
        <w:t xml:space="preserve">, with multiple combinations to further analyze the convergence of </w:t>
      </w:r>
      <w:proofErr w:type="spellStart"/>
      <w:r>
        <w:t>Sobol</w:t>
      </w:r>
      <w:proofErr w:type="spellEnd"/>
      <w:r>
        <w:t xml:space="preserve"> index </w:t>
      </w:r>
      <w:r w:rsidR="00895856">
        <w:t xml:space="preserve">estimates </w:t>
      </w:r>
      <w:r>
        <w:t>for different PIML strategies. Future work can also explore the weighting of the two sources of data since the data produced by physics-based models and experiments have different levels of credibility.</w:t>
      </w:r>
    </w:p>
    <w:p w14:paraId="10AF6F1B" w14:textId="77777777" w:rsidR="00B707A3" w:rsidRDefault="00B707A3" w:rsidP="00B707A3"/>
    <w:p w14:paraId="354613C9" w14:textId="77777777" w:rsidR="00B707A3" w:rsidRDefault="00B707A3" w:rsidP="00B707A3"/>
    <w:p w14:paraId="5C71C99A" w14:textId="77777777" w:rsidR="00B707A3" w:rsidRDefault="00B707A3" w:rsidP="00B707A3"/>
    <w:p w14:paraId="14501302" w14:textId="77777777" w:rsidR="00B707A3" w:rsidRDefault="00B707A3" w:rsidP="00B707A3"/>
    <w:p w14:paraId="5EF5E314" w14:textId="77777777" w:rsidR="00B707A3" w:rsidRDefault="00B707A3" w:rsidP="00B707A3"/>
    <w:p w14:paraId="39E710D4" w14:textId="77777777" w:rsidR="00B707A3" w:rsidRDefault="00B707A3" w:rsidP="00B707A3">
      <w:r>
        <w:t>\</w:t>
      </w:r>
      <w:proofErr w:type="spellStart"/>
      <w:r>
        <w:t>bibliographystyle</w:t>
      </w:r>
      <w:proofErr w:type="spellEnd"/>
      <w:r>
        <w:t>{</w:t>
      </w:r>
      <w:proofErr w:type="spellStart"/>
      <w:r>
        <w:t>elsarticle</w:t>
      </w:r>
      <w:proofErr w:type="spellEnd"/>
      <w:r>
        <w:t>-num}</w:t>
      </w:r>
    </w:p>
    <w:p w14:paraId="707D6111" w14:textId="77777777" w:rsidR="00B707A3" w:rsidRDefault="00B707A3" w:rsidP="00B707A3">
      <w:r>
        <w:t>\bibliography{</w:t>
      </w:r>
      <w:proofErr w:type="spellStart"/>
      <w:r>
        <w:t>BibtexRef.bib</w:t>
      </w:r>
      <w:proofErr w:type="spellEnd"/>
      <w:r>
        <w:t>}</w:t>
      </w:r>
    </w:p>
    <w:p w14:paraId="0FDCB31E" w14:textId="77777777" w:rsidR="00B707A3" w:rsidRDefault="00B707A3" w:rsidP="00B707A3"/>
    <w:p w14:paraId="20D031BC" w14:textId="77777777" w:rsidR="00B707A3" w:rsidRDefault="00B707A3" w:rsidP="00B707A3"/>
    <w:p w14:paraId="2AD157E9" w14:textId="6E10B6BC" w:rsidR="00DA3C08" w:rsidRDefault="00B707A3" w:rsidP="00B707A3">
      <w:r>
        <w:t>\end{document}</w:t>
      </w:r>
    </w:p>
    <w:sectPr w:rsidR="00DA3C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adevan, Sankaran" w:date="2020-06-15T20:00:00Z" w:initials="MS">
    <w:p w14:paraId="5F66ED48" w14:textId="1A108525" w:rsidR="00E417B0" w:rsidRDefault="00E417B0">
      <w:pPr>
        <w:pStyle w:val="CommentText"/>
      </w:pPr>
      <w:r>
        <w:rPr>
          <w:rStyle w:val="CommentReference"/>
        </w:rPr>
        <w:annotationRef/>
      </w:r>
      <w:r>
        <w:t>Give references.</w:t>
      </w:r>
    </w:p>
  </w:comment>
  <w:comment w:id="3" w:author="Mahadevan, Sankaran" w:date="2020-06-15T20:15:00Z" w:initials="MS">
    <w:p w14:paraId="37C6A50A" w14:textId="77777777" w:rsidR="00E417B0" w:rsidRDefault="00E417B0" w:rsidP="00420AA6">
      <w:pPr>
        <w:pStyle w:val="CommentText"/>
      </w:pPr>
      <w:r>
        <w:rPr>
          <w:rStyle w:val="CommentReference"/>
        </w:rPr>
        <w:annotationRef/>
      </w:r>
      <w:r>
        <w:t xml:space="preserve">What is the issue? Explain. </w:t>
      </w:r>
    </w:p>
  </w:comment>
  <w:comment w:id="4" w:author="Mahadevan, Sankaran" w:date="2020-06-16T09:51:00Z" w:initials="MS">
    <w:p w14:paraId="6615619F" w14:textId="50F23CE2" w:rsidR="00E417B0" w:rsidRDefault="00E417B0">
      <w:pPr>
        <w:pStyle w:val="CommentText"/>
      </w:pPr>
      <w:r>
        <w:rPr>
          <w:rStyle w:val="CommentReference"/>
        </w:rPr>
        <w:annotationRef/>
      </w:r>
      <w:r>
        <w:t>Add further discussion on papers that have developed efficient alternatives like single-loop, FAST, polynomial chaos (</w:t>
      </w:r>
      <w:proofErr w:type="spellStart"/>
      <w:r>
        <w:t>Sudret</w:t>
      </w:r>
      <w:proofErr w:type="spellEnd"/>
      <w:r>
        <w:t xml:space="preserve">) etc. You can see these reviews in </w:t>
      </w:r>
      <w:proofErr w:type="spellStart"/>
      <w:r>
        <w:t>Chenzhao’s</w:t>
      </w:r>
      <w:proofErr w:type="spellEnd"/>
      <w:r>
        <w:t xml:space="preserve"> paper (RESS, modularized), and Erin DeCarlo’s SMO paper. Mention </w:t>
      </w:r>
      <w:proofErr w:type="spellStart"/>
      <w:r>
        <w:t>Sobol</w:t>
      </w:r>
      <w:proofErr w:type="spellEnd"/>
      <w:r>
        <w:t xml:space="preserve"> sequences also, mentioned in Erin’s paper. </w:t>
      </w:r>
    </w:p>
  </w:comment>
  <w:comment w:id="10" w:author="Mahadevan, Sankaran" w:date="2020-06-16T10:06:00Z" w:initials="MS">
    <w:p w14:paraId="07CA1841" w14:textId="23A47CCF" w:rsidR="00E417B0" w:rsidRDefault="00E417B0" w:rsidP="00BD5441">
      <w:pPr>
        <w:pStyle w:val="CommentText"/>
      </w:pPr>
      <w:r>
        <w:rPr>
          <w:rStyle w:val="CommentReference"/>
        </w:rPr>
        <w:annotationRef/>
      </w:r>
      <w:r>
        <w:t>Add one sentence each, describing the following:</w:t>
      </w:r>
    </w:p>
    <w:p w14:paraId="68BA111B" w14:textId="1BAA63F9" w:rsidR="00E417B0" w:rsidRDefault="00E417B0" w:rsidP="00BD5441">
      <w:pPr>
        <w:pStyle w:val="CommentText"/>
      </w:pPr>
      <w:r>
        <w:t>1. ANOVA (add reference)</w:t>
      </w:r>
    </w:p>
    <w:p w14:paraId="6F113886" w14:textId="72C9FE9A" w:rsidR="00E417B0" w:rsidRDefault="00E417B0" w:rsidP="00BD5441">
      <w:pPr>
        <w:pStyle w:val="CommentText"/>
      </w:pPr>
      <w:r>
        <w:t xml:space="preserve">2. </w:t>
      </w:r>
      <w:proofErr w:type="spellStart"/>
      <w:r>
        <w:t>Chenzhao’s</w:t>
      </w:r>
      <w:proofErr w:type="spellEnd"/>
      <w:r>
        <w:t xml:space="preserve"> modularized method (add reference)</w:t>
      </w:r>
    </w:p>
    <w:p w14:paraId="02B24E64" w14:textId="77FF9501" w:rsidR="00E417B0" w:rsidRDefault="00E417B0" w:rsidP="00BD5441">
      <w:pPr>
        <w:pStyle w:val="CommentText"/>
      </w:pPr>
      <w:r>
        <w:t>3. Eric’s importance sampling method</w:t>
      </w:r>
    </w:p>
    <w:p w14:paraId="0D4A4EA6" w14:textId="7576E037" w:rsidR="00E417B0" w:rsidRDefault="00E417B0">
      <w:pPr>
        <w:pStyle w:val="CommentText"/>
      </w:pPr>
      <w:r>
        <w:t>4. Zhen Hu’s joint PDF approximations (MG, GC, GMM)</w:t>
      </w:r>
    </w:p>
  </w:comment>
  <w:comment w:id="15" w:author="Mahadevan, Sankaran" w:date="2020-06-15T20:23:00Z" w:initials="MS">
    <w:p w14:paraId="126D1C40" w14:textId="77777777" w:rsidR="00E417B0" w:rsidRDefault="00E417B0" w:rsidP="004910A3">
      <w:pPr>
        <w:pStyle w:val="CommentText"/>
      </w:pPr>
      <w:r>
        <w:rPr>
          <w:rStyle w:val="CommentReference"/>
        </w:rPr>
        <w:annotationRef/>
      </w:r>
      <w:r>
        <w:t xml:space="preserve">This is confusing. </w:t>
      </w:r>
    </w:p>
  </w:comment>
  <w:comment w:id="21" w:author="Mahadevan, Sankaran" w:date="2020-06-15T20:24:00Z" w:initials="MS">
    <w:p w14:paraId="2B2448C7" w14:textId="77777777" w:rsidR="00E417B0" w:rsidRDefault="00E417B0" w:rsidP="004910A3">
      <w:pPr>
        <w:pStyle w:val="CommentText"/>
      </w:pPr>
      <w:r>
        <w:rPr>
          <w:rStyle w:val="CommentReference"/>
        </w:rPr>
        <w:annotationRef/>
      </w:r>
      <w:r>
        <w:t xml:space="preserve">Confusing. </w:t>
      </w:r>
    </w:p>
  </w:comment>
  <w:comment w:id="11" w:author="Mahadevan, Sankaran" w:date="2020-06-16T11:41:00Z" w:initials="MS">
    <w:p w14:paraId="49ADC538" w14:textId="347D0492" w:rsidR="00E417B0" w:rsidRDefault="00E417B0">
      <w:pPr>
        <w:pStyle w:val="CommentText"/>
      </w:pPr>
      <w:r>
        <w:rPr>
          <w:rStyle w:val="CommentReference"/>
        </w:rPr>
        <w:annotationRef/>
      </w:r>
      <w:r>
        <w:t xml:space="preserve">This paragraph could be consolidated within the methodology section. </w:t>
      </w:r>
    </w:p>
  </w:comment>
  <w:comment w:id="28" w:author="Mahadevan, Sankaran" w:date="2020-06-16T12:08:00Z" w:initials="MS">
    <w:p w14:paraId="3B9C2870" w14:textId="047488D3" w:rsidR="00E417B0" w:rsidRDefault="00E417B0">
      <w:pPr>
        <w:pStyle w:val="CommentText"/>
      </w:pPr>
      <w:r>
        <w:rPr>
          <w:rStyle w:val="CommentReference"/>
        </w:rPr>
        <w:annotationRef/>
      </w:r>
      <w:r>
        <w:t xml:space="preserve">Add references to each sentence. These references have already been cited in the Introduction. </w:t>
      </w:r>
    </w:p>
  </w:comment>
  <w:comment w:id="29" w:author="Mahadevan, Sankaran" w:date="2020-06-16T12:48:00Z" w:initials="MS">
    <w:p w14:paraId="0B13D3CB" w14:textId="58A98819" w:rsidR="00E417B0" w:rsidRDefault="00E417B0">
      <w:pPr>
        <w:pStyle w:val="CommentText"/>
      </w:pPr>
      <w:r>
        <w:rPr>
          <w:rStyle w:val="CommentReference"/>
        </w:rPr>
        <w:annotationRef/>
      </w:r>
      <w:r>
        <w:t>Should this be in this section or the methodology section? Let us discuss. There is some duplication with the material in the methodology section. Also, model uncertainty in GP was not mentioned above, so why talk about model uncertainty in DNN here?</w:t>
      </w:r>
    </w:p>
  </w:comment>
  <w:comment w:id="30" w:author="Mahadevan, Sankaran" w:date="2020-06-16T12:41:00Z" w:initials="MS">
    <w:p w14:paraId="58B55877" w14:textId="7B118785" w:rsidR="00E417B0" w:rsidRDefault="00E417B0">
      <w:pPr>
        <w:pStyle w:val="CommentText"/>
      </w:pPr>
      <w:r>
        <w:rPr>
          <w:rStyle w:val="CommentReference"/>
        </w:rPr>
        <w:annotationRef/>
      </w:r>
      <w:r>
        <w:t>Give reference.</w:t>
      </w:r>
    </w:p>
  </w:comment>
  <w:comment w:id="31" w:author="Mahadevan, Sankaran" w:date="2020-06-16T12:43:00Z" w:initials="MS">
    <w:p w14:paraId="38A32605" w14:textId="39DF1F19" w:rsidR="00E417B0" w:rsidRDefault="00E417B0">
      <w:pPr>
        <w:pStyle w:val="CommentText"/>
      </w:pPr>
      <w:r>
        <w:rPr>
          <w:rStyle w:val="CommentReference"/>
        </w:rPr>
        <w:annotationRef/>
      </w:r>
      <w:r>
        <w:t xml:space="preserve">These sentences are written in a confusing manner. Need to revise. Talk to me. </w:t>
      </w:r>
    </w:p>
  </w:comment>
  <w:comment w:id="32" w:author="Mahadevan, Sankaran" w:date="2020-06-16T12:45:00Z" w:initials="MS">
    <w:p w14:paraId="6EF8257A" w14:textId="6237A077" w:rsidR="00E417B0" w:rsidRDefault="00E417B0">
      <w:pPr>
        <w:pStyle w:val="CommentText"/>
      </w:pPr>
      <w:r>
        <w:rPr>
          <w:rStyle w:val="CommentReference"/>
        </w:rPr>
        <w:annotationRef/>
      </w:r>
      <w:r>
        <w:t xml:space="preserve">Refer </w:t>
      </w:r>
      <w:proofErr w:type="spellStart"/>
      <w:r>
        <w:t>Xiaoge’s</w:t>
      </w:r>
      <w:proofErr w:type="spellEnd"/>
      <w:r>
        <w:t xml:space="preserve"> paper “Bayesian neural networks for flight trajectory prediction” in Decision Support Systems.</w:t>
      </w:r>
    </w:p>
  </w:comment>
  <w:comment w:id="33" w:author="Mahadevan, Sankaran" w:date="2020-06-16T13:01:00Z" w:initials="MS">
    <w:p w14:paraId="0E06E585" w14:textId="35715DB3" w:rsidR="00E417B0" w:rsidRDefault="00E417B0">
      <w:pPr>
        <w:pStyle w:val="CommentText"/>
      </w:pPr>
      <w:r>
        <w:rPr>
          <w:rStyle w:val="CommentReference"/>
        </w:rPr>
        <w:annotationRef/>
      </w:r>
      <w:r>
        <w:t xml:space="preserve">Put these in separate equations. </w:t>
      </w:r>
    </w:p>
  </w:comment>
  <w:comment w:id="34" w:author="Mahadevan, Sankaran" w:date="2020-06-16T13:05:00Z" w:initials="MS">
    <w:p w14:paraId="3BA30A52" w14:textId="1EDD7A5B" w:rsidR="00E417B0" w:rsidRDefault="00E417B0">
      <w:pPr>
        <w:pStyle w:val="CommentText"/>
      </w:pPr>
      <w:r>
        <w:rPr>
          <w:rStyle w:val="CommentReference"/>
        </w:rPr>
        <w:annotationRef/>
      </w:r>
      <w:r>
        <w:t xml:space="preserve">This needs more explanation. Generalization error has not been defined yet. </w:t>
      </w:r>
    </w:p>
  </w:comment>
  <w:comment w:id="35" w:author="Mahadevan, Sankaran" w:date="2020-06-16T13:06:00Z" w:initials="MS">
    <w:p w14:paraId="31ABB87F" w14:textId="7C3F42E8" w:rsidR="00E417B0" w:rsidRDefault="00E417B0">
      <w:pPr>
        <w:pStyle w:val="CommentText"/>
      </w:pPr>
      <w:r>
        <w:rPr>
          <w:rStyle w:val="CommentReference"/>
        </w:rPr>
        <w:annotationRef/>
      </w:r>
      <w:r>
        <w:t xml:space="preserve">What does this mean? Not clear. </w:t>
      </w:r>
    </w:p>
  </w:comment>
  <w:comment w:id="36" w:author="Mahadevan, Sankaran" w:date="2020-06-16T13:07:00Z" w:initials="MS">
    <w:p w14:paraId="76054F0E" w14:textId="1FEEEB9E" w:rsidR="00E417B0" w:rsidRDefault="00E417B0">
      <w:pPr>
        <w:pStyle w:val="CommentText"/>
      </w:pPr>
      <w:r>
        <w:rPr>
          <w:rStyle w:val="CommentReference"/>
        </w:rPr>
        <w:annotationRef/>
      </w:r>
      <w:r>
        <w:t xml:space="preserve">Need some explanation. Not clear what this means or why it should be in this form. RELU came for the first time. </w:t>
      </w:r>
    </w:p>
  </w:comment>
  <w:comment w:id="37" w:author="Mahadevan, Sankaran" w:date="2020-06-16T14:09:00Z" w:initials="MS">
    <w:p w14:paraId="4D0A1EC3" w14:textId="28D0A9A1" w:rsidR="00E417B0" w:rsidRDefault="00E417B0">
      <w:pPr>
        <w:pStyle w:val="CommentText"/>
      </w:pPr>
      <w:r>
        <w:rPr>
          <w:rStyle w:val="CommentReference"/>
        </w:rPr>
        <w:annotationRef/>
      </w:r>
      <w:r>
        <w:t xml:space="preserve">This is incomplete. You need to also mention the error between prediction and observation, which is minimized during training. Give the details of training the ML model with experimental data. </w:t>
      </w:r>
    </w:p>
  </w:comment>
  <w:comment w:id="38" w:author="Mahadevan, Sankaran" w:date="2020-06-16T15:59:00Z" w:initials="MS">
    <w:p w14:paraId="064AB1E2" w14:textId="28817FD0" w:rsidR="00E417B0" w:rsidRDefault="00E417B0">
      <w:pPr>
        <w:pStyle w:val="CommentText"/>
      </w:pPr>
      <w:r>
        <w:rPr>
          <w:rStyle w:val="CommentReference"/>
        </w:rPr>
        <w:annotationRef/>
      </w:r>
      <w:r>
        <w:t xml:space="preserve">Better to use </w:t>
      </w:r>
      <w:proofErr w:type="spellStart"/>
      <w:r>
        <w:t>Y_exp</w:t>
      </w:r>
      <w:proofErr w:type="spellEnd"/>
      <w:r>
        <w:t xml:space="preserve"> for experimental data, to ensure more clarity. This should also be used in Models 1 and 2. </w:t>
      </w:r>
    </w:p>
  </w:comment>
  <w:comment w:id="39" w:author="Mahadevan, Sankaran" w:date="2020-06-16T17:08:00Z" w:initials="MS">
    <w:p w14:paraId="34D31667" w14:textId="5E9E49A5" w:rsidR="00E417B0" w:rsidRDefault="00E417B0">
      <w:pPr>
        <w:pStyle w:val="CommentText"/>
      </w:pPr>
      <w:r>
        <w:rPr>
          <w:rStyle w:val="CommentReference"/>
        </w:rPr>
        <w:annotationRef/>
      </w:r>
      <w:r>
        <w:t xml:space="preserve">Add reference. </w:t>
      </w:r>
    </w:p>
  </w:comment>
  <w:comment w:id="40" w:author="Mahadevan, Sankaran" w:date="2020-06-16T17:11:00Z" w:initials="MS">
    <w:p w14:paraId="6CD533D9" w14:textId="2D4757B3" w:rsidR="00E417B0" w:rsidRDefault="00E417B0">
      <w:pPr>
        <w:pStyle w:val="CommentText"/>
      </w:pPr>
      <w:r>
        <w:rPr>
          <w:rStyle w:val="CommentReference"/>
        </w:rPr>
        <w:annotationRef/>
      </w:r>
      <w:r>
        <w:t xml:space="preserve">Add reference You Ling’s JCP 2014 paper. </w:t>
      </w:r>
    </w:p>
  </w:comment>
  <w:comment w:id="41" w:author="Mahadevan, Sankaran" w:date="2020-06-16T16:03:00Z" w:initials="MS">
    <w:p w14:paraId="3544038F" w14:textId="7B2B9760" w:rsidR="00E417B0" w:rsidRDefault="00E417B0">
      <w:pPr>
        <w:pStyle w:val="CommentText"/>
      </w:pPr>
      <w:r>
        <w:rPr>
          <w:rStyle w:val="CommentReference"/>
        </w:rPr>
        <w:annotationRef/>
      </w:r>
      <w:proofErr w:type="spellStart"/>
      <w:r>
        <w:t>Y_exp</w:t>
      </w:r>
      <w:proofErr w:type="spellEnd"/>
      <w:r>
        <w:t xml:space="preserve">? But discrepancy is the difference between </w:t>
      </w:r>
      <w:proofErr w:type="spellStart"/>
      <w:r>
        <w:t>Y_true</w:t>
      </w:r>
      <w:proofErr w:type="spellEnd"/>
      <w:r>
        <w:t xml:space="preserve"> and </w:t>
      </w:r>
      <w:proofErr w:type="spellStart"/>
      <w:r>
        <w:t>Y_m</w:t>
      </w:r>
      <w:proofErr w:type="spellEnd"/>
      <w:r>
        <w:t xml:space="preserve"> according to the previous equation.</w:t>
      </w:r>
    </w:p>
  </w:comment>
  <w:comment w:id="42" w:author="Mahadevan, Sankaran" w:date="2020-06-16T16:03:00Z" w:initials="MS">
    <w:p w14:paraId="691F7898" w14:textId="1EDE86A1" w:rsidR="00E417B0" w:rsidRDefault="00E417B0">
      <w:pPr>
        <w:pStyle w:val="CommentText"/>
      </w:pPr>
      <w:r>
        <w:rPr>
          <w:rStyle w:val="CommentReference"/>
        </w:rPr>
        <w:annotationRef/>
      </w:r>
      <w:r>
        <w:t>Shouldn’t this be a plus, based on the above equation?</w:t>
      </w:r>
    </w:p>
  </w:comment>
  <w:comment w:id="43" w:author="Mahadevan, Sankaran" w:date="2020-06-16T17:30:00Z" w:initials="MS">
    <w:p w14:paraId="5CDF1582" w14:textId="71F136BF" w:rsidR="00E417B0" w:rsidRDefault="00E417B0">
      <w:pPr>
        <w:pStyle w:val="CommentText"/>
      </w:pPr>
      <w:r>
        <w:rPr>
          <w:rStyle w:val="CommentReference"/>
        </w:rPr>
        <w:annotationRef/>
      </w:r>
      <w:r>
        <w:t>Original physics model or surrogate model?</w:t>
      </w:r>
    </w:p>
  </w:comment>
  <w:comment w:id="44" w:author="Mahadevan, Sankaran" w:date="2020-06-16T17:28:00Z" w:initials="MS">
    <w:p w14:paraId="1E5DBAE0" w14:textId="77777777" w:rsidR="00E417B0" w:rsidRDefault="00E417B0">
      <w:pPr>
        <w:pStyle w:val="CommentText"/>
      </w:pPr>
      <w:r>
        <w:rPr>
          <w:rStyle w:val="CommentReference"/>
        </w:rPr>
        <w:annotationRef/>
      </w:r>
      <w:r>
        <w:t xml:space="preserve">What about surrogate model (first GP) error? Look at Eq. 19. Talk to me. </w:t>
      </w:r>
    </w:p>
    <w:p w14:paraId="0CD6F13B" w14:textId="77777777" w:rsidR="00E417B0" w:rsidRDefault="00E417B0">
      <w:pPr>
        <w:pStyle w:val="CommentText"/>
      </w:pPr>
    </w:p>
    <w:p w14:paraId="4E630596" w14:textId="177E1C40" w:rsidR="00E417B0" w:rsidRDefault="00E417B0">
      <w:pPr>
        <w:pStyle w:val="CommentText"/>
      </w:pPr>
      <w:r>
        <w:t xml:space="preserve">There is a lot of confusion in the description of Model 3. Take a good look at the equations and text and make everything consistent. </w:t>
      </w:r>
    </w:p>
  </w:comment>
  <w:comment w:id="46" w:author="Mahadevan, Sankaran" w:date="2020-06-16T17:34:00Z" w:initials="MS">
    <w:p w14:paraId="5C0E9419" w14:textId="223D2006" w:rsidR="00E417B0" w:rsidRDefault="00E417B0">
      <w:pPr>
        <w:pStyle w:val="CommentText"/>
      </w:pPr>
      <w:r>
        <w:rPr>
          <w:rStyle w:val="CommentReference"/>
        </w:rPr>
        <w:annotationRef/>
      </w:r>
      <w:r>
        <w:t xml:space="preserve">This is too short. Need elaborate description of how each model is trained or updated. </w:t>
      </w:r>
    </w:p>
  </w:comment>
  <w:comment w:id="47" w:author="Mahadevan, Sankaran" w:date="2020-06-16T17:37:00Z" w:initials="MS">
    <w:p w14:paraId="2B16EF82" w14:textId="2E14F75F" w:rsidR="00E417B0" w:rsidRDefault="00E417B0">
      <w:pPr>
        <w:pStyle w:val="CommentText"/>
      </w:pPr>
      <w:r>
        <w:rPr>
          <w:rStyle w:val="CommentReference"/>
        </w:rPr>
        <w:annotationRef/>
      </w:r>
      <w:r>
        <w:t xml:space="preserve">First mention how the uncertainty in the GP model prediction is characterized; then talk about where does it come from. Every surrogate model has uncertainty in the prediction. Talk about the sampling approach in Ref. 7, and the probability bounds on the </w:t>
      </w:r>
      <w:proofErr w:type="spellStart"/>
      <w:r>
        <w:t>Sobol</w:t>
      </w:r>
      <w:proofErr w:type="spellEnd"/>
      <w:r>
        <w:t xml:space="preserve"> index. </w:t>
      </w:r>
    </w:p>
  </w:comment>
  <w:comment w:id="48" w:author="Mahadevan, Sankaran" w:date="2020-06-16T17:39:00Z" w:initials="MS">
    <w:p w14:paraId="7562B6D3" w14:textId="4B91A16A" w:rsidR="00E417B0" w:rsidRDefault="00E417B0">
      <w:pPr>
        <w:pStyle w:val="CommentText"/>
      </w:pPr>
      <w:r>
        <w:rPr>
          <w:rStyle w:val="CommentReference"/>
        </w:rPr>
        <w:annotationRef/>
      </w:r>
      <w:r>
        <w:t>This is too short. Perhaps bring MC dropout description here?</w:t>
      </w:r>
    </w:p>
  </w:comment>
  <w:comment w:id="49" w:author="Mahadevan, Sankaran" w:date="2020-06-16T17:40:00Z" w:initials="MS">
    <w:p w14:paraId="32E5C324" w14:textId="65E83128" w:rsidR="00E417B0" w:rsidRDefault="00E417B0">
      <w:pPr>
        <w:pStyle w:val="CommentText"/>
      </w:pPr>
      <w:r>
        <w:rPr>
          <w:rStyle w:val="CommentReference"/>
        </w:rPr>
        <w:annotationRef/>
      </w:r>
      <w:r>
        <w:t>Give a summary (one paragraph) of the methodology section.</w:t>
      </w:r>
    </w:p>
  </w:comment>
  <w:comment w:id="51" w:author="Mahadevan, Sankaran" w:date="2020-06-16T22:23:00Z" w:initials="MS">
    <w:p w14:paraId="4FA5F020" w14:textId="4571EB43" w:rsidR="00E417B0" w:rsidRDefault="00E417B0">
      <w:pPr>
        <w:pStyle w:val="CommentText"/>
      </w:pPr>
      <w:r>
        <w:rPr>
          <w:rStyle w:val="CommentReference"/>
        </w:rPr>
        <w:annotationRef/>
      </w:r>
      <w:r>
        <w:t>Add their symbols</w:t>
      </w:r>
    </w:p>
  </w:comment>
  <w:comment w:id="52" w:author="Mahadevan, Sankaran" w:date="2020-06-16T22:24:00Z" w:initials="MS">
    <w:p w14:paraId="1F7DD00C" w14:textId="4AEE522C" w:rsidR="00E417B0" w:rsidRDefault="00E417B0">
      <w:pPr>
        <w:pStyle w:val="CommentText"/>
      </w:pPr>
      <w:r>
        <w:rPr>
          <w:rStyle w:val="CommentReference"/>
        </w:rPr>
        <w:annotationRef/>
      </w:r>
      <w:r>
        <w:t>Add their symbols,</w:t>
      </w:r>
    </w:p>
  </w:comment>
  <w:comment w:id="53" w:author="Mahadevan, Sankaran" w:date="2020-06-16T22:30:00Z" w:initials="MS">
    <w:p w14:paraId="5666AA06" w14:textId="205A21B7" w:rsidR="00E417B0" w:rsidRDefault="00E417B0">
      <w:pPr>
        <w:pStyle w:val="CommentText"/>
      </w:pPr>
      <w:r>
        <w:rPr>
          <w:rStyle w:val="CommentReference"/>
        </w:rPr>
        <w:annotationRef/>
      </w:r>
      <w:r>
        <w:t>Talk about Model 4 and Model 8. In what sequence did you implement the two strategies?</w:t>
      </w:r>
    </w:p>
  </w:comment>
  <w:comment w:id="55" w:author="Mahadevan, Sankaran" w:date="2020-06-16T22:32:00Z" w:initials="MS">
    <w:p w14:paraId="5AF2AB65" w14:textId="44666074" w:rsidR="00E417B0" w:rsidRDefault="00E417B0">
      <w:pPr>
        <w:pStyle w:val="CommentText"/>
      </w:pPr>
      <w:r>
        <w:rPr>
          <w:rStyle w:val="CommentReference"/>
        </w:rPr>
        <w:annotationRef/>
      </w:r>
      <w:r>
        <w:t xml:space="preserve">Give the times. </w:t>
      </w:r>
    </w:p>
  </w:comment>
  <w:comment w:id="57" w:author="Mahadevan, Sankaran" w:date="2020-06-16T22:32:00Z" w:initials="MS">
    <w:p w14:paraId="5F0D69B2" w14:textId="741B6B5C" w:rsidR="00E417B0" w:rsidRDefault="00E417B0">
      <w:pPr>
        <w:pStyle w:val="CommentText"/>
      </w:pPr>
      <w:r>
        <w:rPr>
          <w:rStyle w:val="CommentReference"/>
        </w:rPr>
        <w:annotationRef/>
      </w:r>
      <w:r>
        <w:t>This is a confused sentence. What are you trying to say?</w:t>
      </w:r>
    </w:p>
  </w:comment>
  <w:comment w:id="56" w:author="Mahadevan, Sankaran" w:date="2020-06-16T22:35:00Z" w:initials="MS">
    <w:p w14:paraId="5118FC33" w14:textId="652E22F8" w:rsidR="00E417B0" w:rsidRDefault="00E417B0">
      <w:pPr>
        <w:pStyle w:val="CommentText"/>
      </w:pPr>
      <w:r>
        <w:rPr>
          <w:rStyle w:val="CommentReference"/>
        </w:rPr>
        <w:annotationRef/>
      </w:r>
      <w:r>
        <w:t xml:space="preserve">It would be good to also give a table for all 8 models, give their training time, and </w:t>
      </w:r>
      <w:proofErr w:type="spellStart"/>
      <w:r>
        <w:t>Sobol</w:t>
      </w:r>
      <w:proofErr w:type="spellEnd"/>
      <w:r>
        <w:t xml:space="preserve"> index calculation time. </w:t>
      </w:r>
    </w:p>
  </w:comment>
  <w:comment w:id="58" w:author="Mahadevan, Sankaran" w:date="2020-06-16T22:38:00Z" w:initials="MS">
    <w:p w14:paraId="08017D0F" w14:textId="3EB32ECE" w:rsidR="00E417B0" w:rsidRDefault="00E417B0">
      <w:pPr>
        <w:pStyle w:val="CommentText"/>
      </w:pPr>
      <w:r>
        <w:rPr>
          <w:rStyle w:val="CommentReference"/>
        </w:rPr>
        <w:annotationRef/>
      </w:r>
      <w:r>
        <w:t xml:space="preserve">Add a paragraph discussing the GP results. </w:t>
      </w:r>
    </w:p>
  </w:comment>
  <w:comment w:id="61" w:author="Mahadevan, Sankaran" w:date="2020-06-16T22:41:00Z" w:initials="MS">
    <w:p w14:paraId="72DB2921" w14:textId="766FD1AD" w:rsidR="00E417B0" w:rsidRDefault="00E417B0">
      <w:pPr>
        <w:pStyle w:val="CommentText"/>
      </w:pPr>
      <w:r>
        <w:rPr>
          <w:rStyle w:val="CommentReference"/>
        </w:rPr>
        <w:annotationRef/>
      </w:r>
      <w:r>
        <w:t xml:space="preserve">Need to first discuss what this means, and then mention what results are being shown. </w:t>
      </w:r>
    </w:p>
  </w:comment>
  <w:comment w:id="65" w:author="Mahadevan, Sankaran" w:date="2020-06-16T22:40:00Z" w:initials="MS">
    <w:p w14:paraId="3E0B1D84" w14:textId="597C3D08" w:rsidR="00E417B0" w:rsidRDefault="00E417B0">
      <w:pPr>
        <w:pStyle w:val="CommentText"/>
      </w:pPr>
      <w:r>
        <w:rPr>
          <w:rStyle w:val="CommentReference"/>
        </w:rPr>
        <w:annotationRef/>
      </w:r>
      <w:r>
        <w:t xml:space="preserve">Need to discuss the DNN results. </w:t>
      </w:r>
    </w:p>
  </w:comment>
  <w:comment w:id="68" w:author="Mahadevan, Sankaran" w:date="2020-06-16T22:42:00Z" w:initials="MS">
    <w:p w14:paraId="52217027" w14:textId="735FD675" w:rsidR="00E417B0" w:rsidRDefault="00E417B0">
      <w:pPr>
        <w:pStyle w:val="CommentText"/>
      </w:pPr>
      <w:r>
        <w:rPr>
          <w:rStyle w:val="CommentReference"/>
        </w:rPr>
        <w:annotationRef/>
      </w:r>
      <w:r>
        <w:t>Need to first discuss what this means, and then mention what results are being shown.</w:t>
      </w:r>
    </w:p>
  </w:comment>
  <w:comment w:id="70" w:author="Mahadevan, Sankaran" w:date="2020-06-16T22:43:00Z" w:initials="MS">
    <w:p w14:paraId="556A2090" w14:textId="5BE48AF6" w:rsidR="00E417B0" w:rsidRDefault="00E417B0">
      <w:pPr>
        <w:pStyle w:val="CommentText"/>
      </w:pPr>
      <w:r>
        <w:rPr>
          <w:rStyle w:val="CommentReference"/>
        </w:rPr>
        <w:annotationRef/>
      </w:r>
      <w:r>
        <w:t xml:space="preserve">Need to discuss the results. </w:t>
      </w:r>
    </w:p>
  </w:comment>
  <w:comment w:id="72" w:author="Mahadevan, Sankaran" w:date="2020-06-16T22:51:00Z" w:initials="MS">
    <w:p w14:paraId="67384778" w14:textId="1A588AB0" w:rsidR="00E417B0" w:rsidRDefault="00E417B0">
      <w:pPr>
        <w:pStyle w:val="CommentText"/>
      </w:pPr>
      <w:r>
        <w:rPr>
          <w:rStyle w:val="CommentReference"/>
        </w:rPr>
        <w:annotationRef/>
      </w:r>
      <w:r>
        <w:t xml:space="preserve">Add a sentence comparing GP and DNN performance.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66ED48" w15:done="1"/>
  <w15:commentEx w15:paraId="37C6A50A" w15:done="1"/>
  <w15:commentEx w15:paraId="6615619F" w15:done="1"/>
  <w15:commentEx w15:paraId="0D4A4EA6" w15:done="0"/>
  <w15:commentEx w15:paraId="126D1C40" w15:done="1"/>
  <w15:commentEx w15:paraId="2B2448C7" w15:done="1"/>
  <w15:commentEx w15:paraId="49ADC538" w15:done="0"/>
  <w15:commentEx w15:paraId="3B9C2870" w15:done="1"/>
  <w15:commentEx w15:paraId="0B13D3CB" w15:done="0"/>
  <w15:commentEx w15:paraId="58B55877" w15:done="1"/>
  <w15:commentEx w15:paraId="38A32605" w15:done="1"/>
  <w15:commentEx w15:paraId="6EF8257A" w15:done="1"/>
  <w15:commentEx w15:paraId="0E06E585" w15:done="1"/>
  <w15:commentEx w15:paraId="3BA30A52" w15:done="1"/>
  <w15:commentEx w15:paraId="31ABB87F" w15:done="1"/>
  <w15:commentEx w15:paraId="76054F0E" w15:done="1"/>
  <w15:commentEx w15:paraId="4D0A1EC3" w15:done="1"/>
  <w15:commentEx w15:paraId="064AB1E2" w15:done="1"/>
  <w15:commentEx w15:paraId="34D31667" w15:done="1"/>
  <w15:commentEx w15:paraId="6CD533D9" w15:done="1"/>
  <w15:commentEx w15:paraId="3544038F" w15:done="1"/>
  <w15:commentEx w15:paraId="691F7898" w15:done="1"/>
  <w15:commentEx w15:paraId="5CDF1582" w15:done="1"/>
  <w15:commentEx w15:paraId="4E630596" w15:done="1"/>
  <w15:commentEx w15:paraId="5C0E9419" w15:done="1"/>
  <w15:commentEx w15:paraId="2B16EF82" w15:done="0"/>
  <w15:commentEx w15:paraId="7562B6D3" w15:done="1"/>
  <w15:commentEx w15:paraId="32E5C324" w15:done="1"/>
  <w15:commentEx w15:paraId="4FA5F020" w15:done="1"/>
  <w15:commentEx w15:paraId="1F7DD00C" w15:done="1"/>
  <w15:commentEx w15:paraId="5666AA06" w15:done="1"/>
  <w15:commentEx w15:paraId="5AF2AB65" w15:done="1"/>
  <w15:commentEx w15:paraId="5F0D69B2" w15:done="1"/>
  <w15:commentEx w15:paraId="5118FC33" w15:done="1"/>
  <w15:commentEx w15:paraId="08017D0F" w15:done="1"/>
  <w15:commentEx w15:paraId="72DB2921" w15:done="1"/>
  <w15:commentEx w15:paraId="3E0B1D84" w15:done="1"/>
  <w15:commentEx w15:paraId="52217027" w15:done="1"/>
  <w15:commentEx w15:paraId="556A2090" w15:done="1"/>
  <w15:commentEx w15:paraId="6738477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66ED48" w16cid:durableId="22944E57"/>
  <w16cid:commentId w16cid:paraId="37C6A50A" w16cid:durableId="22944E58"/>
  <w16cid:commentId w16cid:paraId="6615619F" w16cid:durableId="22944E59"/>
  <w16cid:commentId w16cid:paraId="0D4A4EA6" w16cid:durableId="22944E5B"/>
  <w16cid:commentId w16cid:paraId="126D1C40" w16cid:durableId="22944E5C"/>
  <w16cid:commentId w16cid:paraId="2B2448C7" w16cid:durableId="22944E5D"/>
  <w16cid:commentId w16cid:paraId="49ADC538" w16cid:durableId="22944E5E"/>
  <w16cid:commentId w16cid:paraId="3B9C2870" w16cid:durableId="22944E62"/>
  <w16cid:commentId w16cid:paraId="0B13D3CB" w16cid:durableId="22944E63"/>
  <w16cid:commentId w16cid:paraId="58B55877" w16cid:durableId="22944E64"/>
  <w16cid:commentId w16cid:paraId="38A32605" w16cid:durableId="22944E65"/>
  <w16cid:commentId w16cid:paraId="6EF8257A" w16cid:durableId="22944E66"/>
  <w16cid:commentId w16cid:paraId="0E06E585" w16cid:durableId="22944E67"/>
  <w16cid:commentId w16cid:paraId="3BA30A52" w16cid:durableId="22944E68"/>
  <w16cid:commentId w16cid:paraId="31ABB87F" w16cid:durableId="22944E69"/>
  <w16cid:commentId w16cid:paraId="76054F0E" w16cid:durableId="22944E6A"/>
  <w16cid:commentId w16cid:paraId="4D0A1EC3" w16cid:durableId="22944E6B"/>
  <w16cid:commentId w16cid:paraId="064AB1E2" w16cid:durableId="22944E6C"/>
  <w16cid:commentId w16cid:paraId="34D31667" w16cid:durableId="22944E6D"/>
  <w16cid:commentId w16cid:paraId="6CD533D9" w16cid:durableId="22944E6E"/>
  <w16cid:commentId w16cid:paraId="3544038F" w16cid:durableId="22944E6F"/>
  <w16cid:commentId w16cid:paraId="691F7898" w16cid:durableId="22944E70"/>
  <w16cid:commentId w16cid:paraId="5CDF1582" w16cid:durableId="22944E71"/>
  <w16cid:commentId w16cid:paraId="4E630596" w16cid:durableId="22944E73"/>
  <w16cid:commentId w16cid:paraId="5C0E9419" w16cid:durableId="22944E74"/>
  <w16cid:commentId w16cid:paraId="2B16EF82" w16cid:durableId="22944E75"/>
  <w16cid:commentId w16cid:paraId="7562B6D3" w16cid:durableId="22944E76"/>
  <w16cid:commentId w16cid:paraId="32E5C324" w16cid:durableId="22944E77"/>
  <w16cid:commentId w16cid:paraId="4FA5F020" w16cid:durableId="22944E78"/>
  <w16cid:commentId w16cid:paraId="1F7DD00C" w16cid:durableId="22944E79"/>
  <w16cid:commentId w16cid:paraId="5666AA06" w16cid:durableId="22944E7A"/>
  <w16cid:commentId w16cid:paraId="5AF2AB65" w16cid:durableId="22944E7B"/>
  <w16cid:commentId w16cid:paraId="5F0D69B2" w16cid:durableId="22944E7C"/>
  <w16cid:commentId w16cid:paraId="5118FC33" w16cid:durableId="22944E7D"/>
  <w16cid:commentId w16cid:paraId="08017D0F" w16cid:durableId="22944E7E"/>
  <w16cid:commentId w16cid:paraId="72DB2921" w16cid:durableId="22944E7F"/>
  <w16cid:commentId w16cid:paraId="3E0B1D84" w16cid:durableId="22944E80"/>
  <w16cid:commentId w16cid:paraId="52217027" w16cid:durableId="22944E81"/>
  <w16cid:commentId w16cid:paraId="556A2090" w16cid:durableId="22944E82"/>
  <w16cid:commentId w16cid:paraId="67384778" w16cid:durableId="22944E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adevan, Sankaran">
    <w15:presenceInfo w15:providerId="AD" w15:userId="S-1-5-21-1326408308-1533351006-945835055-11112"/>
  </w15:person>
  <w15:person w15:author="Berkcan Kapusuzoglu">
    <w15:presenceInfo w15:providerId="Windows Live" w15:userId="8959cfb0eb072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10AA3"/>
    <w:rsid w:val="000332EE"/>
    <w:rsid w:val="0004163A"/>
    <w:rsid w:val="00041A7A"/>
    <w:rsid w:val="00061F09"/>
    <w:rsid w:val="00086097"/>
    <w:rsid w:val="000A7285"/>
    <w:rsid w:val="000B424A"/>
    <w:rsid w:val="000C3D90"/>
    <w:rsid w:val="000E03C9"/>
    <w:rsid w:val="000E348A"/>
    <w:rsid w:val="000F05B9"/>
    <w:rsid w:val="00113252"/>
    <w:rsid w:val="00113C50"/>
    <w:rsid w:val="00136996"/>
    <w:rsid w:val="001379A8"/>
    <w:rsid w:val="0016128A"/>
    <w:rsid w:val="00164E00"/>
    <w:rsid w:val="001727E7"/>
    <w:rsid w:val="00175503"/>
    <w:rsid w:val="00186CBC"/>
    <w:rsid w:val="001B74C3"/>
    <w:rsid w:val="001C0131"/>
    <w:rsid w:val="001C4E38"/>
    <w:rsid w:val="001C757A"/>
    <w:rsid w:val="001D1D05"/>
    <w:rsid w:val="001D46AF"/>
    <w:rsid w:val="001F0091"/>
    <w:rsid w:val="001F17AD"/>
    <w:rsid w:val="001F1F3D"/>
    <w:rsid w:val="001F7796"/>
    <w:rsid w:val="002168E8"/>
    <w:rsid w:val="00225677"/>
    <w:rsid w:val="0023067B"/>
    <w:rsid w:val="00230689"/>
    <w:rsid w:val="00232002"/>
    <w:rsid w:val="00237725"/>
    <w:rsid w:val="00245EB7"/>
    <w:rsid w:val="002563DC"/>
    <w:rsid w:val="002662BD"/>
    <w:rsid w:val="002761D6"/>
    <w:rsid w:val="002A0EAD"/>
    <w:rsid w:val="002B019B"/>
    <w:rsid w:val="002B2E4C"/>
    <w:rsid w:val="002D003A"/>
    <w:rsid w:val="002E14A8"/>
    <w:rsid w:val="002E1533"/>
    <w:rsid w:val="003062AC"/>
    <w:rsid w:val="00307F68"/>
    <w:rsid w:val="003166F0"/>
    <w:rsid w:val="00320A93"/>
    <w:rsid w:val="00324905"/>
    <w:rsid w:val="00332B98"/>
    <w:rsid w:val="00332DFB"/>
    <w:rsid w:val="00336292"/>
    <w:rsid w:val="00345DD2"/>
    <w:rsid w:val="00381FCF"/>
    <w:rsid w:val="00390860"/>
    <w:rsid w:val="00396FE8"/>
    <w:rsid w:val="003A095B"/>
    <w:rsid w:val="003A0EBA"/>
    <w:rsid w:val="003B1037"/>
    <w:rsid w:val="003B347C"/>
    <w:rsid w:val="003B5E60"/>
    <w:rsid w:val="003B75BA"/>
    <w:rsid w:val="003D1CF5"/>
    <w:rsid w:val="003E01EB"/>
    <w:rsid w:val="003E3E99"/>
    <w:rsid w:val="003E4A05"/>
    <w:rsid w:val="00401AE5"/>
    <w:rsid w:val="00406591"/>
    <w:rsid w:val="00407CD2"/>
    <w:rsid w:val="00413251"/>
    <w:rsid w:val="00420AA6"/>
    <w:rsid w:val="004220AF"/>
    <w:rsid w:val="004227F6"/>
    <w:rsid w:val="00426104"/>
    <w:rsid w:val="00436B2B"/>
    <w:rsid w:val="0043721B"/>
    <w:rsid w:val="004910A3"/>
    <w:rsid w:val="004A3C76"/>
    <w:rsid w:val="004B511E"/>
    <w:rsid w:val="004F251C"/>
    <w:rsid w:val="0052152E"/>
    <w:rsid w:val="00540B03"/>
    <w:rsid w:val="00547639"/>
    <w:rsid w:val="00547FC5"/>
    <w:rsid w:val="005551A2"/>
    <w:rsid w:val="00555843"/>
    <w:rsid w:val="00556717"/>
    <w:rsid w:val="005721CF"/>
    <w:rsid w:val="00583828"/>
    <w:rsid w:val="005866D3"/>
    <w:rsid w:val="00590404"/>
    <w:rsid w:val="00595082"/>
    <w:rsid w:val="00595475"/>
    <w:rsid w:val="005A0EC6"/>
    <w:rsid w:val="005A6D86"/>
    <w:rsid w:val="005C0660"/>
    <w:rsid w:val="005D26AF"/>
    <w:rsid w:val="005E032C"/>
    <w:rsid w:val="005E122F"/>
    <w:rsid w:val="005E5A78"/>
    <w:rsid w:val="005F5DDE"/>
    <w:rsid w:val="00607523"/>
    <w:rsid w:val="0061124B"/>
    <w:rsid w:val="0061451E"/>
    <w:rsid w:val="00623193"/>
    <w:rsid w:val="00655080"/>
    <w:rsid w:val="00657D57"/>
    <w:rsid w:val="0066148E"/>
    <w:rsid w:val="006739D2"/>
    <w:rsid w:val="00675473"/>
    <w:rsid w:val="00680E84"/>
    <w:rsid w:val="00692E0F"/>
    <w:rsid w:val="006A6E25"/>
    <w:rsid w:val="006C0BFB"/>
    <w:rsid w:val="006C0D28"/>
    <w:rsid w:val="006D426F"/>
    <w:rsid w:val="006E2088"/>
    <w:rsid w:val="006E36C3"/>
    <w:rsid w:val="00722D08"/>
    <w:rsid w:val="00731D34"/>
    <w:rsid w:val="007446BA"/>
    <w:rsid w:val="00761A6F"/>
    <w:rsid w:val="00770EB6"/>
    <w:rsid w:val="007716C3"/>
    <w:rsid w:val="00771EAF"/>
    <w:rsid w:val="00785AA1"/>
    <w:rsid w:val="0078680F"/>
    <w:rsid w:val="007D3DD1"/>
    <w:rsid w:val="007E3DEF"/>
    <w:rsid w:val="007E678F"/>
    <w:rsid w:val="007F2702"/>
    <w:rsid w:val="007F42DF"/>
    <w:rsid w:val="008069BF"/>
    <w:rsid w:val="008321B6"/>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F41BD"/>
    <w:rsid w:val="008F551D"/>
    <w:rsid w:val="008F6993"/>
    <w:rsid w:val="00903AEA"/>
    <w:rsid w:val="00922A70"/>
    <w:rsid w:val="0095739B"/>
    <w:rsid w:val="00975F9A"/>
    <w:rsid w:val="00983A6F"/>
    <w:rsid w:val="00987C0A"/>
    <w:rsid w:val="009A1A6A"/>
    <w:rsid w:val="009B0162"/>
    <w:rsid w:val="009B1B2B"/>
    <w:rsid w:val="009D09D2"/>
    <w:rsid w:val="009D5BF0"/>
    <w:rsid w:val="009F12F1"/>
    <w:rsid w:val="00A00E41"/>
    <w:rsid w:val="00A05A80"/>
    <w:rsid w:val="00A26C14"/>
    <w:rsid w:val="00A36F95"/>
    <w:rsid w:val="00A40F66"/>
    <w:rsid w:val="00A41000"/>
    <w:rsid w:val="00A45A99"/>
    <w:rsid w:val="00A60E3E"/>
    <w:rsid w:val="00A654B6"/>
    <w:rsid w:val="00A6752F"/>
    <w:rsid w:val="00A77B24"/>
    <w:rsid w:val="00A9307C"/>
    <w:rsid w:val="00AA301E"/>
    <w:rsid w:val="00AA730B"/>
    <w:rsid w:val="00AB1AF3"/>
    <w:rsid w:val="00AB30FD"/>
    <w:rsid w:val="00B056CB"/>
    <w:rsid w:val="00B140A3"/>
    <w:rsid w:val="00B158D1"/>
    <w:rsid w:val="00B2744C"/>
    <w:rsid w:val="00B324CC"/>
    <w:rsid w:val="00B3676C"/>
    <w:rsid w:val="00B45CCC"/>
    <w:rsid w:val="00B5615F"/>
    <w:rsid w:val="00B623DD"/>
    <w:rsid w:val="00B707A3"/>
    <w:rsid w:val="00B860D4"/>
    <w:rsid w:val="00B92295"/>
    <w:rsid w:val="00BA0F48"/>
    <w:rsid w:val="00BA78CD"/>
    <w:rsid w:val="00BB7649"/>
    <w:rsid w:val="00BD5441"/>
    <w:rsid w:val="00BE0102"/>
    <w:rsid w:val="00BF50FB"/>
    <w:rsid w:val="00C13558"/>
    <w:rsid w:val="00C13E61"/>
    <w:rsid w:val="00C2048E"/>
    <w:rsid w:val="00C330B2"/>
    <w:rsid w:val="00C46C49"/>
    <w:rsid w:val="00C63701"/>
    <w:rsid w:val="00C77510"/>
    <w:rsid w:val="00C8330D"/>
    <w:rsid w:val="00C85BDF"/>
    <w:rsid w:val="00C927F7"/>
    <w:rsid w:val="00C9567C"/>
    <w:rsid w:val="00C975DB"/>
    <w:rsid w:val="00CB2A5C"/>
    <w:rsid w:val="00CC1B46"/>
    <w:rsid w:val="00CC571E"/>
    <w:rsid w:val="00CD2142"/>
    <w:rsid w:val="00CE29A4"/>
    <w:rsid w:val="00CF0CA0"/>
    <w:rsid w:val="00CF74AF"/>
    <w:rsid w:val="00D13B7D"/>
    <w:rsid w:val="00D20F45"/>
    <w:rsid w:val="00D26002"/>
    <w:rsid w:val="00D44D1B"/>
    <w:rsid w:val="00D457D5"/>
    <w:rsid w:val="00D5096C"/>
    <w:rsid w:val="00D6469E"/>
    <w:rsid w:val="00D64FFB"/>
    <w:rsid w:val="00D726E0"/>
    <w:rsid w:val="00D73C61"/>
    <w:rsid w:val="00DA3C08"/>
    <w:rsid w:val="00DC2CCC"/>
    <w:rsid w:val="00DE0712"/>
    <w:rsid w:val="00DE7543"/>
    <w:rsid w:val="00E04BD4"/>
    <w:rsid w:val="00E05C15"/>
    <w:rsid w:val="00E20A7A"/>
    <w:rsid w:val="00E34ADE"/>
    <w:rsid w:val="00E35135"/>
    <w:rsid w:val="00E36C29"/>
    <w:rsid w:val="00E417B0"/>
    <w:rsid w:val="00E46B37"/>
    <w:rsid w:val="00E53F0C"/>
    <w:rsid w:val="00E705CE"/>
    <w:rsid w:val="00E84085"/>
    <w:rsid w:val="00E869F9"/>
    <w:rsid w:val="00E87794"/>
    <w:rsid w:val="00E920D7"/>
    <w:rsid w:val="00EA1D1C"/>
    <w:rsid w:val="00EC1A32"/>
    <w:rsid w:val="00EE0503"/>
    <w:rsid w:val="00EF146F"/>
    <w:rsid w:val="00F00D83"/>
    <w:rsid w:val="00F01C0F"/>
    <w:rsid w:val="00F17878"/>
    <w:rsid w:val="00F32E00"/>
    <w:rsid w:val="00F40244"/>
    <w:rsid w:val="00F4762F"/>
    <w:rsid w:val="00F54326"/>
    <w:rsid w:val="00F56F9F"/>
    <w:rsid w:val="00F66C9B"/>
    <w:rsid w:val="00F72CD5"/>
    <w:rsid w:val="00F74087"/>
    <w:rsid w:val="00F779E4"/>
    <w:rsid w:val="00F8300C"/>
    <w:rsid w:val="00FB1917"/>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3596-61E9-42B3-9A5F-CC4ECADA6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27</Pages>
  <Words>8080</Words>
  <Characters>46058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8</cp:revision>
  <dcterms:created xsi:type="dcterms:W3CDTF">2020-06-16T01:32:00Z</dcterms:created>
  <dcterms:modified xsi:type="dcterms:W3CDTF">2020-06-18T01:39:00Z</dcterms:modified>
</cp:coreProperties>
</file>